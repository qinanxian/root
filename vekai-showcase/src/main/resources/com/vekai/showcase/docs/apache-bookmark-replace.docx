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46DA7" w14:textId="77777777" w:rsidR="001D41DB" w:rsidRPr="00507D4E" w:rsidRDefault="000732AB" w:rsidP="001D41DB">
      <w:pPr>
        <w:pStyle w:val="1"/>
        <w:numPr>
          <w:ilvl w:val="0"/>
          <w:numId w:val="2"/>
        </w:numPr>
        <w:spacing w:beforeLines="150" w:before="468" w:afterLines="150" w:after="468" w:line="360" w:lineRule="auto"/>
        <w:ind w:left="851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模板替换测试一二三</w:t>
      </w:r>
    </w:p>
    <w:p w14:paraId="299F8918" w14:textId="77777777" w:rsidR="001D41DB" w:rsidRPr="008E45AB" w:rsidRDefault="000732AB" w:rsidP="001D41DB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普通数字测试一替换</w:t>
      </w:r>
    </w:p>
    <w:p w14:paraId="685B26FF" w14:textId="12778D3E" w:rsidR="001D41DB" w:rsidRDefault="000732AB" w:rsidP="001D41DB">
      <w:pPr>
        <w:spacing w:after="100" w:afterAutospacing="1" w:line="360" w:lineRule="auto"/>
        <w:ind w:firstLineChars="200" w:firstLine="480"/>
        <w:rPr>
          <w:ins w:id="0" w:author="杨松(租赁)(外包)" w:date="2017-05-16T16:40:00Z"/>
          <w:rFonts w:eastAsiaTheme="minorEastAsia" w:hAnsiTheme="minorEastAsia"/>
          <w:sz w:val="24"/>
        </w:rPr>
      </w:pPr>
      <w:del w:id="1" w:author="杨松(租赁)(外包)" w:date="2017-05-16T16:40:00Z">
        <w:r w:rsidRPr="008E45AB" w:rsidDel="004E66F2">
          <w:rPr>
            <w:rFonts w:eastAsiaTheme="minorEastAsia" w:hAnsiTheme="minorEastAsia"/>
            <w:sz w:val="24"/>
          </w:rPr>
          <w:delText>报告期内</w:delText>
        </w:r>
      </w:del>
      <w:r w:rsidRPr="008E45AB">
        <w:rPr>
          <w:rFonts w:eastAsiaTheme="minorEastAsia" w:hAnsiTheme="minorEastAsia"/>
          <w:sz w:val="24"/>
        </w:rPr>
        <w:t>，根据投资计划约定，未调整受益人预期收益率。</w:t>
      </w:r>
    </w:p>
    <w:p w14:paraId="0F724311" w14:textId="10567BDF" w:rsidR="00E64C73" w:rsidRPr="008E45AB" w:rsidRDefault="00E64C73" w:rsidP="001D41DB">
      <w:pPr>
        <w:spacing w:after="100" w:afterAutospacing="1" w:line="360" w:lineRule="auto"/>
        <w:ind w:firstLineChars="200" w:firstLine="480"/>
        <w:rPr>
          <w:rFonts w:eastAsiaTheme="minorEastAsia" w:hint="eastAsia"/>
          <w:sz w:val="24"/>
        </w:rPr>
      </w:pPr>
      <w:ins w:id="2" w:author="杨松(租赁)(外包)" w:date="2017-05-16T16:40:00Z">
        <w:r>
          <w:rPr>
            <w:rFonts w:eastAsiaTheme="minorEastAsia" w:hAnsiTheme="minorEastAsia" w:hint="eastAsia"/>
            <w:sz w:val="24"/>
          </w:rPr>
          <w:t>添加</w:t>
        </w:r>
        <w:r>
          <w:rPr>
            <w:rFonts w:eastAsiaTheme="minorEastAsia" w:hAnsiTheme="minorEastAsia"/>
            <w:sz w:val="24"/>
          </w:rPr>
          <w:t>新内容测试</w:t>
        </w:r>
      </w:ins>
      <w:bookmarkStart w:id="3" w:name="_GoBack"/>
      <w:bookmarkEnd w:id="3"/>
    </w:p>
    <w:p w14:paraId="0BF3F735" w14:textId="77777777" w:rsidR="001D41DB" w:rsidRPr="008E45AB" w:rsidRDefault="000732AB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AnsiTheme="minorEastAsia"/>
          <w:sz w:val="24"/>
        </w:rPr>
        <w:t>报告期末，受益人</w:t>
      </w:r>
      <w:r>
        <w:rPr>
          <w:rFonts w:eastAsiaTheme="minorEastAsia" w:hAnsiTheme="minorEastAsia" w:hint="eastAsia"/>
          <w:sz w:val="24"/>
        </w:rPr>
        <w:t>预期收益率</w:t>
      </w:r>
      <w:bookmarkStart w:id="4" w:name="RateOfReturn"/>
      <w:r w:rsidRPr="0064063A">
        <w:rPr>
          <w:rFonts w:eastAsiaTheme="minorEastAsia"/>
          <w:color w:val="FF0000"/>
          <w:sz w:val="24"/>
          <w:u w:val="single"/>
        </w:rPr>
        <w:t>RateOfReturn</w:t>
      </w:r>
      <w:bookmarkEnd w:id="4"/>
      <w:r w:rsidRPr="008E45AB">
        <w:rPr>
          <w:rFonts w:eastAsiaTheme="minorEastAsia"/>
          <w:sz w:val="24"/>
        </w:rPr>
        <w:t>%/</w:t>
      </w:r>
      <w:r w:rsidRPr="008E45AB">
        <w:rPr>
          <w:rFonts w:eastAsiaTheme="minorEastAsia" w:hAnsiTheme="minorEastAsia"/>
          <w:sz w:val="24"/>
        </w:rPr>
        <w:t>年。</w:t>
      </w:r>
    </w:p>
    <w:p w14:paraId="295F5551" w14:textId="77777777" w:rsidR="001D41DB" w:rsidRPr="008E45AB" w:rsidRDefault="000732AB" w:rsidP="001D41DB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普通文字替换</w:t>
      </w:r>
    </w:p>
    <w:p w14:paraId="4958CC95" w14:textId="77777777" w:rsidR="001D41DB" w:rsidRPr="008E45AB" w:rsidRDefault="000732AB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 w:rsidRPr="008E45AB">
        <w:rPr>
          <w:rFonts w:eastAsiaTheme="minorEastAsia" w:hAnsiTheme="minorEastAsia"/>
          <w:sz w:val="24"/>
        </w:rPr>
        <w:t>本债权计划每年</w:t>
      </w:r>
      <w:bookmarkStart w:id="5" w:name="InComeAssignDate"/>
      <w:r w:rsidRPr="0064063A">
        <w:rPr>
          <w:rFonts w:eastAsiaTheme="minorEastAsia" w:hAnsiTheme="minorEastAsia" w:hint="eastAsia"/>
          <w:sz w:val="24"/>
          <w:u w:val="single"/>
        </w:rPr>
        <w:t>InComeAssignDate</w:t>
      </w:r>
      <w:bookmarkEnd w:id="5"/>
      <w:r w:rsidRPr="008E45AB">
        <w:rPr>
          <w:rFonts w:eastAsiaTheme="minorEastAsia" w:hAnsiTheme="minorEastAsia"/>
          <w:sz w:val="24"/>
        </w:rPr>
        <w:t>进行收益分配，报告期内无收益分配事项，无投资本金偿还安排。</w:t>
      </w:r>
      <w:r>
        <w:rPr>
          <w:rFonts w:eastAsiaTheme="minorEastAsia" w:hAnsiTheme="minorEastAsia" w:hint="eastAsia"/>
          <w:sz w:val="24"/>
        </w:rPr>
        <w:t>备注</w:t>
      </w:r>
      <w:r>
        <w:rPr>
          <w:rFonts w:eastAsiaTheme="minorEastAsia" w:hAnsiTheme="minorEastAsia"/>
          <w:sz w:val="24"/>
        </w:rPr>
        <w:t>金额</w:t>
      </w:r>
    </w:p>
    <w:p w14:paraId="6EAD46E5" w14:textId="77777777" w:rsidR="00F07F9C" w:rsidRPr="008E45AB" w:rsidRDefault="000732AB" w:rsidP="00F07F9C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备注</w:t>
      </w:r>
    </w:p>
    <w:p w14:paraId="0885A612" w14:textId="77777777" w:rsidR="00F07F9C" w:rsidRDefault="000732AB" w:rsidP="00F07F9C">
      <w:pPr>
        <w:spacing w:after="100" w:afterAutospacing="1" w:line="360" w:lineRule="auto"/>
        <w:ind w:firstLineChars="200" w:firstLine="480"/>
        <w:rPr>
          <w:rFonts w:eastAsiaTheme="minorEastAsia" w:hAnsiTheme="minorEastAsia"/>
          <w:i/>
          <w:sz w:val="24"/>
        </w:rPr>
      </w:pPr>
      <w:bookmarkStart w:id="6" w:name="Remark"/>
      <w:r w:rsidRPr="003602CD">
        <w:rPr>
          <w:rFonts w:eastAsiaTheme="minorEastAsia" w:hAnsiTheme="minorEastAsia" w:hint="eastAsia"/>
          <w:i/>
          <w:sz w:val="24"/>
        </w:rPr>
        <w:t>Remark</w:t>
      </w:r>
      <w:bookmarkEnd w:id="6"/>
    </w:p>
    <w:tbl>
      <w:tblPr>
        <w:tblW w:w="4450" w:type="pct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8"/>
        <w:gridCol w:w="1469"/>
        <w:gridCol w:w="1468"/>
        <w:gridCol w:w="1468"/>
        <w:gridCol w:w="1462"/>
      </w:tblGrid>
      <w:tr w:rsidR="00857C9C" w14:paraId="4D24C1B3" w14:textId="77777777" w:rsidTr="00C3744F">
        <w:trPr>
          <w:trHeight w:val="402"/>
        </w:trPr>
        <w:tc>
          <w:tcPr>
            <w:tcW w:w="1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40C327" w14:textId="77777777" w:rsidR="00EE2FD7" w:rsidRDefault="000732AB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bookmarkStart w:id="7" w:name="mytable"/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编号</w:t>
            </w:r>
            <w:bookmarkEnd w:id="7"/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8B7500" w14:textId="77777777" w:rsidR="00EE2FD7" w:rsidRDefault="000732AB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姓名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1465EF" w14:textId="77777777" w:rsidR="00EE2FD7" w:rsidRDefault="000732AB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性别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9728B6" w14:textId="77777777" w:rsidR="00EE2FD7" w:rsidRDefault="000732AB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年龄</w:t>
            </w:r>
          </w:p>
        </w:tc>
        <w:tc>
          <w:tcPr>
            <w:tcW w:w="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01B260" w14:textId="77777777" w:rsidR="00EE2FD7" w:rsidRDefault="000732AB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收入</w:t>
            </w:r>
          </w:p>
        </w:tc>
      </w:tr>
      <w:tr w:rsidR="00857C9C" w14:paraId="5EEA73D0" w14:textId="77777777" w:rsidTr="00C3744F">
        <w:trPr>
          <w:trHeight w:val="340"/>
        </w:trPr>
        <w:tc>
          <w:tcPr>
            <w:tcW w:w="1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627CC0B" w14:textId="77777777" w:rsidR="005F0CA5" w:rsidRPr="004926B6" w:rsidRDefault="000732AB" w:rsidP="00CF2FB2">
            <w:pPr>
              <w:widowControl/>
              <w:jc w:val="right"/>
              <w:rPr>
                <w:rFonts w:eastAsiaTheme="minorEastAsia"/>
                <w:b/>
                <w:color w:val="FF0000"/>
                <w:kern w:val="0"/>
                <w:szCs w:val="21"/>
              </w:rPr>
            </w:pPr>
            <w:r>
              <w:rPr>
                <w:rFonts w:eastAsiaTheme="minorEastAsia" w:hint="eastAsia"/>
                <w:b/>
                <w:color w:val="FF0000"/>
                <w:kern w:val="0"/>
                <w:szCs w:val="21"/>
              </w:rPr>
              <w:t>0-0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FCB7793" w14:textId="77777777" w:rsidR="005F0CA5" w:rsidRPr="004926B6" w:rsidRDefault="000732AB" w:rsidP="005F0CA5">
            <w:pPr>
              <w:jc w:val="right"/>
              <w:rPr>
                <w:i/>
                <w:szCs w:val="21"/>
                <w:u w:val="single"/>
              </w:rPr>
            </w:pPr>
            <w:r>
              <w:rPr>
                <w:rFonts w:hint="eastAsia"/>
                <w:i/>
                <w:szCs w:val="21"/>
                <w:u w:val="single"/>
              </w:rPr>
              <w:t>0-1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BB6F103" w14:textId="77777777" w:rsidR="005F0CA5" w:rsidRDefault="000732AB" w:rsidP="005F0CA5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0-2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448B2D2" w14:textId="77777777" w:rsidR="005F0CA5" w:rsidRDefault="000732AB" w:rsidP="005F0CA5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0-3</w:t>
            </w:r>
          </w:p>
        </w:tc>
        <w:tc>
          <w:tcPr>
            <w:tcW w:w="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400D4A3" w14:textId="77777777" w:rsidR="005F0CA5" w:rsidRDefault="000732AB" w:rsidP="005F0CA5">
            <w:pPr>
              <w:jc w:val="right"/>
            </w:pPr>
            <w:r>
              <w:rPr>
                <w:rFonts w:hint="eastAsia"/>
                <w:szCs w:val="21"/>
              </w:rPr>
              <w:t>0-4</w:t>
            </w:r>
          </w:p>
        </w:tc>
      </w:tr>
    </w:tbl>
    <w:p w14:paraId="6369E37A" w14:textId="77777777" w:rsidR="00EE2FD7" w:rsidRPr="003602CD" w:rsidRDefault="007F7843" w:rsidP="00F07F9C">
      <w:pPr>
        <w:spacing w:after="100" w:afterAutospacing="1" w:line="360" w:lineRule="auto"/>
        <w:ind w:firstLineChars="200" w:firstLine="480"/>
        <w:rPr>
          <w:rFonts w:eastAsiaTheme="minorEastAsia"/>
          <w:i/>
          <w:sz w:val="24"/>
        </w:rPr>
      </w:pPr>
    </w:p>
    <w:p w14:paraId="7048B541" w14:textId="77777777" w:rsidR="00A06767" w:rsidRPr="008E45AB" w:rsidRDefault="000732AB" w:rsidP="00A06767">
      <w:pPr>
        <w:pStyle w:val="1"/>
        <w:numPr>
          <w:ilvl w:val="0"/>
          <w:numId w:val="2"/>
        </w:numPr>
        <w:spacing w:beforeLines="150" w:before="468" w:afterLines="150" w:after="468" w:line="360" w:lineRule="auto"/>
        <w:ind w:left="851"/>
        <w:rPr>
          <w:rFonts w:eastAsiaTheme="minorEastAsia"/>
        </w:rPr>
      </w:pPr>
      <w:bookmarkStart w:id="8" w:name="_Toc386917317"/>
      <w:bookmarkStart w:id="9" w:name="_Toc387053092"/>
      <w:bookmarkStart w:id="10" w:name="_Toc387745383"/>
      <w:r>
        <w:rPr>
          <w:rFonts w:eastAsiaTheme="minorEastAsia" w:hAnsiTheme="minorEastAsia" w:hint="eastAsia"/>
        </w:rPr>
        <w:t>模板替换测试二</w:t>
      </w:r>
    </w:p>
    <w:bookmarkEnd w:id="8"/>
    <w:bookmarkEnd w:id="9"/>
    <w:bookmarkEnd w:id="10"/>
    <w:p w14:paraId="305E7B12" w14:textId="77777777" w:rsidR="00996853" w:rsidRPr="0084187E" w:rsidRDefault="000732AB" w:rsidP="00996853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表格中的数据替换</w:t>
      </w:r>
    </w:p>
    <w:p w14:paraId="33A43024" w14:textId="77777777" w:rsidR="00996853" w:rsidRPr="00706F72" w:rsidRDefault="000732AB" w:rsidP="00996853">
      <w:pPr>
        <w:jc w:val="center"/>
        <w:rPr>
          <w:rFonts w:eastAsiaTheme="minorEastAsia"/>
          <w:b/>
          <w:szCs w:val="21"/>
        </w:rPr>
      </w:pPr>
      <w:r w:rsidRPr="00706F72">
        <w:rPr>
          <w:rFonts w:eastAsiaTheme="minorEastAsia" w:hAnsiTheme="minorEastAsia"/>
          <w:b/>
          <w:szCs w:val="21"/>
        </w:rPr>
        <w:t>表</w:t>
      </w:r>
      <w:r w:rsidRPr="00706F72">
        <w:rPr>
          <w:rFonts w:eastAsiaTheme="minorEastAsia"/>
          <w:b/>
          <w:szCs w:val="21"/>
        </w:rPr>
        <w:t>1</w:t>
      </w:r>
      <w:r w:rsidRPr="00706F72">
        <w:rPr>
          <w:rFonts w:eastAsiaTheme="minorEastAsia" w:hAnsiTheme="minorEastAsia"/>
          <w:b/>
          <w:szCs w:val="21"/>
        </w:rPr>
        <w:t>：受托资金来源与运用表</w:t>
      </w:r>
    </w:p>
    <w:p w14:paraId="3CD79D4F" w14:textId="77777777" w:rsidR="00996853" w:rsidRPr="00B4771D" w:rsidRDefault="000732AB" w:rsidP="00996853">
      <w:pPr>
        <w:ind w:rightChars="-203" w:right="-426" w:firstLineChars="1050" w:firstLine="2100"/>
        <w:jc w:val="right"/>
        <w:rPr>
          <w:rFonts w:eastAsiaTheme="minorEastAsia"/>
          <w:b/>
          <w:szCs w:val="21"/>
        </w:rPr>
      </w:pPr>
      <w:r>
        <w:rPr>
          <w:rFonts w:eastAsiaTheme="minorEastAsia" w:hAnsiTheme="minorEastAsia"/>
          <w:sz w:val="20"/>
        </w:rPr>
        <w:t>（单位：</w:t>
      </w:r>
      <w:r>
        <w:rPr>
          <w:rFonts w:eastAsiaTheme="minorEastAsia" w:hAnsiTheme="minorEastAsia" w:hint="eastAsia"/>
          <w:sz w:val="20"/>
        </w:rPr>
        <w:t>【※</w:t>
      </w:r>
      <w:bookmarkStart w:id="11" w:name="FinaReportUnit"/>
      <w:r>
        <w:rPr>
          <w:rFonts w:eastAsiaTheme="minorEastAsia" w:hAnsiTheme="minorEastAsia" w:hint="eastAsia"/>
          <w:sz w:val="20"/>
        </w:rPr>
        <w:t>FinaReportUnit</w:t>
      </w:r>
      <w:bookmarkEnd w:id="11"/>
      <w:r>
        <w:rPr>
          <w:rFonts w:eastAsiaTheme="minorEastAsia" w:hAnsiTheme="minorEastAsia" w:hint="eastAsia"/>
          <w:sz w:val="20"/>
        </w:rPr>
        <w:t>】</w:t>
      </w:r>
      <w:r w:rsidRPr="00B4771D">
        <w:rPr>
          <w:rFonts w:eastAsiaTheme="minorEastAsia" w:hAnsiTheme="minorEastAsia"/>
          <w:sz w:val="20"/>
        </w:rPr>
        <w:t>，截至</w:t>
      </w:r>
      <w:r>
        <w:rPr>
          <w:rFonts w:eastAsiaTheme="minorEastAsia" w:hint="eastAsia"/>
          <w:sz w:val="20"/>
        </w:rPr>
        <w:t>【※</w:t>
      </w:r>
      <w:bookmarkStart w:id="12" w:name="FinaReportDate"/>
      <w:r>
        <w:rPr>
          <w:rFonts w:eastAsiaTheme="minorEastAsia" w:hint="eastAsia"/>
          <w:sz w:val="20"/>
        </w:rPr>
        <w:t>FinaReportDate</w:t>
      </w:r>
      <w:bookmarkEnd w:id="12"/>
      <w:r>
        <w:rPr>
          <w:rFonts w:eastAsiaTheme="minorEastAsia" w:hint="eastAsia"/>
          <w:sz w:val="20"/>
        </w:rPr>
        <w:t>】</w:t>
      </w:r>
      <w:r w:rsidRPr="00B4771D">
        <w:rPr>
          <w:rFonts w:eastAsiaTheme="minorEastAsia" w:hAnsiTheme="minorEastAsia"/>
          <w:sz w:val="20"/>
        </w:rPr>
        <w:t>）</w:t>
      </w:r>
    </w:p>
    <w:tbl>
      <w:tblPr>
        <w:tblW w:w="5323" w:type="pct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1472"/>
        <w:gridCol w:w="1472"/>
        <w:gridCol w:w="1472"/>
        <w:gridCol w:w="1470"/>
        <w:gridCol w:w="1468"/>
      </w:tblGrid>
      <w:tr w:rsidR="00857C9C" w14:paraId="17B84EC2" w14:textId="77777777" w:rsidTr="00300E67">
        <w:trPr>
          <w:trHeight w:val="402"/>
        </w:trPr>
        <w:tc>
          <w:tcPr>
            <w:tcW w:w="947" w:type="pct"/>
            <w:shd w:val="clear" w:color="auto" w:fill="F2F2F2" w:themeFill="background1" w:themeFillShade="F2"/>
            <w:noWrap/>
            <w:vAlign w:val="center"/>
            <w:hideMark/>
          </w:tcPr>
          <w:p w14:paraId="36BABD6F" w14:textId="77777777" w:rsidR="00996853" w:rsidRPr="00B4771D" w:rsidRDefault="000732AB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资金运用</w:t>
            </w:r>
          </w:p>
        </w:tc>
        <w:tc>
          <w:tcPr>
            <w:tcW w:w="811" w:type="pct"/>
            <w:shd w:val="clear" w:color="auto" w:fill="F2F2F2" w:themeFill="background1" w:themeFillShade="F2"/>
            <w:noWrap/>
            <w:vAlign w:val="center"/>
            <w:hideMark/>
          </w:tcPr>
          <w:p w14:paraId="35022E15" w14:textId="77777777" w:rsidR="00996853" w:rsidRPr="00B4771D" w:rsidRDefault="000732AB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期末数</w:t>
            </w:r>
          </w:p>
        </w:tc>
        <w:tc>
          <w:tcPr>
            <w:tcW w:w="811" w:type="pct"/>
            <w:shd w:val="clear" w:color="auto" w:fill="F2F2F2" w:themeFill="background1" w:themeFillShade="F2"/>
            <w:noWrap/>
            <w:vAlign w:val="center"/>
            <w:hideMark/>
          </w:tcPr>
          <w:p w14:paraId="2FAE9E8B" w14:textId="77777777" w:rsidR="00996853" w:rsidRPr="00B4771D" w:rsidRDefault="000732AB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年初数</w:t>
            </w:r>
          </w:p>
        </w:tc>
        <w:tc>
          <w:tcPr>
            <w:tcW w:w="811" w:type="pct"/>
            <w:shd w:val="clear" w:color="auto" w:fill="F2F2F2" w:themeFill="background1" w:themeFillShade="F2"/>
            <w:noWrap/>
            <w:vAlign w:val="center"/>
            <w:hideMark/>
          </w:tcPr>
          <w:p w14:paraId="5904F5D7" w14:textId="77777777" w:rsidR="00996853" w:rsidRPr="00B4771D" w:rsidRDefault="000732AB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资金来源</w:t>
            </w:r>
          </w:p>
        </w:tc>
        <w:tc>
          <w:tcPr>
            <w:tcW w:w="810" w:type="pct"/>
            <w:shd w:val="clear" w:color="auto" w:fill="F2F2F2" w:themeFill="background1" w:themeFillShade="F2"/>
            <w:noWrap/>
            <w:vAlign w:val="center"/>
            <w:hideMark/>
          </w:tcPr>
          <w:p w14:paraId="2E580D8D" w14:textId="77777777" w:rsidR="00996853" w:rsidRPr="00B4771D" w:rsidRDefault="000732AB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期末数</w:t>
            </w:r>
          </w:p>
        </w:tc>
        <w:tc>
          <w:tcPr>
            <w:tcW w:w="809" w:type="pct"/>
            <w:shd w:val="clear" w:color="auto" w:fill="F2F2F2" w:themeFill="background1" w:themeFillShade="F2"/>
            <w:noWrap/>
            <w:vAlign w:val="center"/>
            <w:hideMark/>
          </w:tcPr>
          <w:p w14:paraId="030CA8E7" w14:textId="77777777" w:rsidR="00996853" w:rsidRPr="00B4771D" w:rsidRDefault="000732AB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年初数</w:t>
            </w:r>
          </w:p>
        </w:tc>
      </w:tr>
      <w:tr w:rsidR="00857C9C" w14:paraId="3F15FEE3" w14:textId="77777777" w:rsidTr="00300E67">
        <w:trPr>
          <w:trHeight w:val="340"/>
        </w:trPr>
        <w:tc>
          <w:tcPr>
            <w:tcW w:w="947" w:type="pct"/>
            <w:shd w:val="clear" w:color="auto" w:fill="auto"/>
            <w:noWrap/>
            <w:vAlign w:val="center"/>
            <w:hideMark/>
          </w:tcPr>
          <w:p w14:paraId="14B21BBC" w14:textId="77777777" w:rsidR="003370D6" w:rsidRPr="00706F72" w:rsidRDefault="000732AB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t>货币资金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0FDEA8B5" w14:textId="77777777" w:rsidR="003370D6" w:rsidRPr="00A8114F" w:rsidRDefault="000732AB" w:rsidP="002512A7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3" w:name="RItem11"/>
            <w:r>
              <w:rPr>
                <w:rFonts w:hint="eastAsia"/>
                <w:szCs w:val="21"/>
              </w:rPr>
              <w:t>RItem11</w:t>
            </w:r>
            <w:bookmarkEnd w:id="13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6BFADE13" w14:textId="77777777" w:rsidR="003370D6" w:rsidRPr="00A8114F" w:rsidRDefault="000732AB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4" w:name="RItem12"/>
            <w:r>
              <w:rPr>
                <w:rFonts w:hint="eastAsia"/>
                <w:szCs w:val="21"/>
              </w:rPr>
              <w:t>RItem12</w:t>
            </w:r>
            <w:bookmarkEnd w:id="14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12267332" w14:textId="77777777" w:rsidR="003370D6" w:rsidRPr="00706F72" w:rsidRDefault="000732AB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t>拆入资金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681DF50B" w14:textId="77777777" w:rsidR="003370D6" w:rsidRPr="00DC306C" w:rsidRDefault="007F7843" w:rsidP="00300E67">
            <w:pPr>
              <w:jc w:val="right"/>
            </w:pPr>
          </w:p>
        </w:tc>
        <w:tc>
          <w:tcPr>
            <w:tcW w:w="809" w:type="pct"/>
            <w:shd w:val="clear" w:color="auto" w:fill="auto"/>
            <w:noWrap/>
            <w:vAlign w:val="center"/>
            <w:hideMark/>
          </w:tcPr>
          <w:p w14:paraId="604E8375" w14:textId="77777777" w:rsidR="003370D6" w:rsidRPr="00DC306C" w:rsidRDefault="007F7843" w:rsidP="00300E67">
            <w:pPr>
              <w:jc w:val="right"/>
            </w:pPr>
          </w:p>
        </w:tc>
      </w:tr>
      <w:tr w:rsidR="00857C9C" w14:paraId="4537C5EF" w14:textId="77777777" w:rsidTr="00300E67">
        <w:trPr>
          <w:trHeight w:val="416"/>
        </w:trPr>
        <w:tc>
          <w:tcPr>
            <w:tcW w:w="947" w:type="pct"/>
            <w:shd w:val="clear" w:color="auto" w:fill="auto"/>
            <w:noWrap/>
            <w:vAlign w:val="center"/>
            <w:hideMark/>
          </w:tcPr>
          <w:p w14:paraId="49E02D12" w14:textId="77777777" w:rsidR="00705FED" w:rsidRPr="00706F72" w:rsidRDefault="000732AB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lastRenderedPageBreak/>
              <w:t>结算备付金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382DE6E1" w14:textId="77777777" w:rsidR="00705FED" w:rsidRPr="00A8114F" w:rsidRDefault="000732AB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5" w:name="RItem21"/>
            <w:r>
              <w:rPr>
                <w:rFonts w:hint="eastAsia"/>
                <w:szCs w:val="21"/>
              </w:rPr>
              <w:t>RItem21</w:t>
            </w:r>
            <w:bookmarkEnd w:id="15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53FF0953" w14:textId="77777777" w:rsidR="00705FED" w:rsidRPr="00A8114F" w:rsidRDefault="000732AB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6" w:name="RItem22"/>
            <w:r>
              <w:rPr>
                <w:rFonts w:hint="eastAsia"/>
                <w:szCs w:val="21"/>
              </w:rPr>
              <w:t>RItem22</w:t>
            </w:r>
            <w:bookmarkEnd w:id="16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7A1588D8" w14:textId="77777777" w:rsidR="00705FED" w:rsidRPr="00706F72" w:rsidRDefault="000732AB" w:rsidP="00300E67">
            <w:pPr>
              <w:widowControl/>
              <w:rPr>
                <w:rFonts w:eastAsiaTheme="minorEastAsia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kern w:val="0"/>
                <w:szCs w:val="21"/>
              </w:rPr>
              <w:t>交易性金融负债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272FC28D" w14:textId="77777777" w:rsidR="00705FED" w:rsidRPr="00A8114F" w:rsidRDefault="000732AB" w:rsidP="00705FED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7" w:name="RItem81"/>
            <w:r>
              <w:rPr>
                <w:rFonts w:hint="eastAsia"/>
                <w:szCs w:val="21"/>
              </w:rPr>
              <w:t>RItem81</w:t>
            </w:r>
            <w:bookmarkEnd w:id="17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09" w:type="pct"/>
            <w:shd w:val="clear" w:color="auto" w:fill="auto"/>
            <w:noWrap/>
            <w:vAlign w:val="center"/>
            <w:hideMark/>
          </w:tcPr>
          <w:p w14:paraId="6E476D44" w14:textId="77777777" w:rsidR="00705FED" w:rsidRPr="00DC306C" w:rsidRDefault="007F7843" w:rsidP="00300E67">
            <w:pPr>
              <w:jc w:val="right"/>
            </w:pPr>
          </w:p>
        </w:tc>
      </w:tr>
      <w:tr w:rsidR="00857C9C" w14:paraId="46BD08D2" w14:textId="77777777" w:rsidTr="00300E67">
        <w:trPr>
          <w:trHeight w:val="402"/>
        </w:trPr>
        <w:tc>
          <w:tcPr>
            <w:tcW w:w="947" w:type="pct"/>
            <w:shd w:val="clear" w:color="auto" w:fill="auto"/>
            <w:noWrap/>
            <w:vAlign w:val="center"/>
            <w:hideMark/>
          </w:tcPr>
          <w:p w14:paraId="07B141F6" w14:textId="77777777" w:rsidR="008602D9" w:rsidRPr="00706F72" w:rsidRDefault="000732AB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t>拆出资金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363C2F91" w14:textId="77777777" w:rsidR="008602D9" w:rsidRPr="00A8114F" w:rsidRDefault="000732AB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>
              <w:rPr>
                <w:rFonts w:hint="eastAsia"/>
                <w:szCs w:val="21"/>
              </w:rPr>
              <w:t>RItem31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3DF9A62B" w14:textId="77777777" w:rsidR="008602D9" w:rsidRPr="00A8114F" w:rsidRDefault="000732AB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>
              <w:rPr>
                <w:rFonts w:hint="eastAsia"/>
                <w:szCs w:val="21"/>
              </w:rPr>
              <w:t>RItem32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2D6886F4" w14:textId="77777777" w:rsidR="008602D9" w:rsidRPr="00706F72" w:rsidRDefault="000732AB" w:rsidP="00300E67">
            <w:pPr>
              <w:widowControl/>
              <w:rPr>
                <w:rFonts w:eastAsiaTheme="minorEastAsia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kern w:val="0"/>
                <w:szCs w:val="21"/>
              </w:rPr>
              <w:t>衍生金融负债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1E0E157C" w14:textId="77777777" w:rsidR="008602D9" w:rsidRPr="00DC306C" w:rsidRDefault="007F7843" w:rsidP="00300E67">
            <w:pPr>
              <w:jc w:val="right"/>
            </w:pPr>
          </w:p>
        </w:tc>
        <w:tc>
          <w:tcPr>
            <w:tcW w:w="809" w:type="pct"/>
            <w:shd w:val="clear" w:color="auto" w:fill="auto"/>
            <w:noWrap/>
            <w:vAlign w:val="center"/>
            <w:hideMark/>
          </w:tcPr>
          <w:p w14:paraId="1D5AFD88" w14:textId="77777777" w:rsidR="008602D9" w:rsidRPr="00A8114F" w:rsidRDefault="000732AB" w:rsidP="008602D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>
              <w:rPr>
                <w:rFonts w:hint="eastAsia"/>
                <w:szCs w:val="21"/>
              </w:rPr>
              <w:t>RItem92</w:t>
            </w:r>
            <w:r>
              <w:rPr>
                <w:rFonts w:hint="eastAsia"/>
                <w:szCs w:val="21"/>
              </w:rPr>
              <w:t>】</w:t>
            </w:r>
          </w:p>
        </w:tc>
      </w:tr>
    </w:tbl>
    <w:p w14:paraId="5D0845E4" w14:textId="77777777" w:rsidR="00110EC5" w:rsidRPr="0084187E" w:rsidRDefault="000732AB" w:rsidP="00110EC5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生成表格</w:t>
      </w:r>
    </w:p>
    <w:p w14:paraId="216E215C" w14:textId="77777777" w:rsidR="00686DE9" w:rsidRDefault="007F7843"/>
    <w:tbl>
      <w:tblPr>
        <w:tblStyle w:val="ad"/>
        <w:tblW w:w="0" w:type="auto"/>
        <w:tblLook w:val="04A0" w:firstRow="1" w:lastRow="0" w:firstColumn="1" w:lastColumn="0" w:noHBand="0" w:noVBand="1"/>
        <w:tblCaption w:val="表格标题示例"/>
        <w:tblDescription w:val="这里是表格内容"/>
      </w:tblPr>
      <w:tblGrid>
        <w:gridCol w:w="8522"/>
      </w:tblGrid>
      <w:tr w:rsidR="00857C9C" w14:paraId="0FC05615" w14:textId="77777777" w:rsidTr="0028373D">
        <w:tc>
          <w:tcPr>
            <w:tcW w:w="8522" w:type="dxa"/>
          </w:tcPr>
          <w:p w14:paraId="19027E9F" w14:textId="77777777" w:rsidR="0028373D" w:rsidRDefault="000732AB">
            <w:r>
              <w:rPr>
                <w:rFonts w:hint="eastAsia"/>
              </w:rPr>
              <w:t>【※</w:t>
            </w:r>
            <w:bookmarkStart w:id="18" w:name="TableData"/>
            <w:r>
              <w:rPr>
                <w:rFonts w:hint="eastAsia"/>
              </w:rPr>
              <w:t>TableData</w:t>
            </w:r>
            <w:bookmarkEnd w:id="18"/>
            <w:r>
              <w:rPr>
                <w:rFonts w:hint="eastAsia"/>
              </w:rPr>
              <w:t>】</w:t>
            </w:r>
          </w:p>
        </w:tc>
      </w:tr>
    </w:tbl>
    <w:p w14:paraId="60B31F92" w14:textId="77777777" w:rsidR="0028373D" w:rsidRDefault="007F7843"/>
    <w:p w14:paraId="52CF09DE" w14:textId="77777777" w:rsidR="00E744E8" w:rsidRPr="0084187E" w:rsidRDefault="000732AB" w:rsidP="00E744E8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生成图片</w:t>
      </w:r>
    </w:p>
    <w:p w14:paraId="6BBA5DB7" w14:textId="77777777" w:rsidR="004806B1" w:rsidRDefault="000732AB" w:rsidP="00D871D8">
      <w:r>
        <w:rPr>
          <w:rFonts w:hint="eastAsia"/>
        </w:rPr>
        <w:t>【※</w:t>
      </w:r>
      <w:bookmarkStart w:id="19" w:name="ImageData"/>
      <w:r w:rsidRPr="00D871D8">
        <w:rPr>
          <w:rFonts w:hint="eastAsia"/>
        </w:rPr>
        <w:t>ImageData</w:t>
      </w:r>
      <w:bookmarkEnd w:id="19"/>
      <w:r>
        <w:rPr>
          <w:rFonts w:hint="eastAsia"/>
        </w:rPr>
        <w:t>】</w:t>
      </w:r>
    </w:p>
    <w:p w14:paraId="67AA2E0A" w14:textId="77777777" w:rsidR="00E744E8" w:rsidRDefault="007F7843"/>
    <w:p w14:paraId="06B51984" w14:textId="77777777" w:rsidR="00A735E2" w:rsidRDefault="007F7843"/>
    <w:p w14:paraId="6CA0954C" w14:textId="77777777" w:rsidR="00A735E2" w:rsidRPr="0084187E" w:rsidRDefault="000732AB" w:rsidP="00A735E2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最后还有段文字</w:t>
      </w:r>
    </w:p>
    <w:p w14:paraId="678C7539" w14:textId="77777777" w:rsidR="00A735E2" w:rsidRDefault="007F7843" w:rsidP="00A735E2"/>
    <w:p w14:paraId="127A0C36" w14:textId="77777777" w:rsidR="00A735E2" w:rsidRPr="00F07F9C" w:rsidRDefault="007F7843"/>
    <w:sectPr w:rsidR="00A735E2" w:rsidRPr="00F07F9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7D593" w14:textId="77777777" w:rsidR="007F7843" w:rsidRDefault="007F7843">
      <w:r>
        <w:separator/>
      </w:r>
    </w:p>
  </w:endnote>
  <w:endnote w:type="continuationSeparator" w:id="0">
    <w:p w14:paraId="532A8520" w14:textId="77777777" w:rsidR="007F7843" w:rsidRDefault="007F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ACDE3" w14:textId="77777777" w:rsidR="00016845" w:rsidRDefault="000732AB">
    <w:pPr>
      <w:pStyle w:val="ab"/>
    </w:pPr>
    <w:bookmarkStart w:id="20" w:name="PageFooter"/>
    <w:r>
      <w:rPr>
        <w:rFonts w:eastAsiaTheme="minorEastAsia" w:hAnsiTheme="minorEastAsia" w:hint="eastAsia"/>
        <w:sz w:val="24"/>
        <w:u w:val="single"/>
      </w:rPr>
      <w:t>PageFooter</w:t>
    </w:r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FCC0C" w14:textId="77777777" w:rsidR="007F7843" w:rsidRDefault="007F7843">
      <w:r>
        <w:separator/>
      </w:r>
    </w:p>
  </w:footnote>
  <w:footnote w:type="continuationSeparator" w:id="0">
    <w:p w14:paraId="59C86AB2" w14:textId="77777777" w:rsidR="007F7843" w:rsidRDefault="007F7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9589C" w14:textId="77777777" w:rsidR="00016845" w:rsidRDefault="000732AB">
    <w:pPr>
      <w:pStyle w:val="a9"/>
    </w:pPr>
    <w:r>
      <w:rPr>
        <w:rFonts w:eastAsiaTheme="minorEastAsia" w:hAnsiTheme="minorEastAsia" w:hint="eastAsia"/>
        <w:sz w:val="24"/>
        <w:u w:val="single"/>
      </w:rPr>
      <w:t>变量【※页眉变量】页眉测试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1B9"/>
    <w:multiLevelType w:val="hybridMultilevel"/>
    <w:tmpl w:val="B1102B96"/>
    <w:lvl w:ilvl="0" w:tplc="289C5CCA">
      <w:start w:val="1"/>
      <w:numFmt w:val="chineseCountingThousand"/>
      <w:lvlText w:val="(%1)"/>
      <w:lvlJc w:val="left"/>
      <w:pPr>
        <w:ind w:left="420" w:hanging="420"/>
      </w:pPr>
    </w:lvl>
    <w:lvl w:ilvl="1" w:tplc="4A004D7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96EA778" w:tentative="1">
      <w:start w:val="1"/>
      <w:numFmt w:val="lowerRoman"/>
      <w:lvlText w:val="%3."/>
      <w:lvlJc w:val="right"/>
      <w:pPr>
        <w:ind w:left="1260" w:hanging="420"/>
      </w:pPr>
    </w:lvl>
    <w:lvl w:ilvl="3" w:tplc="27D45E0E" w:tentative="1">
      <w:start w:val="1"/>
      <w:numFmt w:val="decimal"/>
      <w:lvlText w:val="%4."/>
      <w:lvlJc w:val="left"/>
      <w:pPr>
        <w:ind w:left="1680" w:hanging="420"/>
      </w:pPr>
    </w:lvl>
    <w:lvl w:ilvl="4" w:tplc="AB765B74" w:tentative="1">
      <w:start w:val="1"/>
      <w:numFmt w:val="lowerLetter"/>
      <w:lvlText w:val="%5)"/>
      <w:lvlJc w:val="left"/>
      <w:pPr>
        <w:ind w:left="2100" w:hanging="420"/>
      </w:pPr>
    </w:lvl>
    <w:lvl w:ilvl="5" w:tplc="FFDE948C" w:tentative="1">
      <w:start w:val="1"/>
      <w:numFmt w:val="lowerRoman"/>
      <w:lvlText w:val="%6."/>
      <w:lvlJc w:val="right"/>
      <w:pPr>
        <w:ind w:left="2520" w:hanging="420"/>
      </w:pPr>
    </w:lvl>
    <w:lvl w:ilvl="6" w:tplc="41A4A25E" w:tentative="1">
      <w:start w:val="1"/>
      <w:numFmt w:val="decimal"/>
      <w:lvlText w:val="%7."/>
      <w:lvlJc w:val="left"/>
      <w:pPr>
        <w:ind w:left="2940" w:hanging="420"/>
      </w:pPr>
    </w:lvl>
    <w:lvl w:ilvl="7" w:tplc="7CA2E444" w:tentative="1">
      <w:start w:val="1"/>
      <w:numFmt w:val="lowerLetter"/>
      <w:lvlText w:val="%8)"/>
      <w:lvlJc w:val="left"/>
      <w:pPr>
        <w:ind w:left="3360" w:hanging="420"/>
      </w:pPr>
    </w:lvl>
    <w:lvl w:ilvl="8" w:tplc="AC3889C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83FDB"/>
    <w:multiLevelType w:val="hybridMultilevel"/>
    <w:tmpl w:val="2C8EC8B0"/>
    <w:lvl w:ilvl="0" w:tplc="185A8DD2">
      <w:start w:val="1"/>
      <w:numFmt w:val="chineseCountingThousand"/>
      <w:lvlText w:val="(%1)"/>
      <w:lvlJc w:val="left"/>
      <w:pPr>
        <w:ind w:left="420" w:hanging="420"/>
      </w:pPr>
    </w:lvl>
    <w:lvl w:ilvl="1" w:tplc="133433F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A5C06244" w:tentative="1">
      <w:start w:val="1"/>
      <w:numFmt w:val="lowerRoman"/>
      <w:lvlText w:val="%3."/>
      <w:lvlJc w:val="right"/>
      <w:pPr>
        <w:ind w:left="1260" w:hanging="420"/>
      </w:pPr>
    </w:lvl>
    <w:lvl w:ilvl="3" w:tplc="4E3CA79E" w:tentative="1">
      <w:start w:val="1"/>
      <w:numFmt w:val="decimal"/>
      <w:lvlText w:val="%4."/>
      <w:lvlJc w:val="left"/>
      <w:pPr>
        <w:ind w:left="1680" w:hanging="420"/>
      </w:pPr>
    </w:lvl>
    <w:lvl w:ilvl="4" w:tplc="C67AB2CC" w:tentative="1">
      <w:start w:val="1"/>
      <w:numFmt w:val="lowerLetter"/>
      <w:lvlText w:val="%5)"/>
      <w:lvlJc w:val="left"/>
      <w:pPr>
        <w:ind w:left="2100" w:hanging="420"/>
      </w:pPr>
    </w:lvl>
    <w:lvl w:ilvl="5" w:tplc="CA4C3E1A" w:tentative="1">
      <w:start w:val="1"/>
      <w:numFmt w:val="lowerRoman"/>
      <w:lvlText w:val="%6."/>
      <w:lvlJc w:val="right"/>
      <w:pPr>
        <w:ind w:left="2520" w:hanging="420"/>
      </w:pPr>
    </w:lvl>
    <w:lvl w:ilvl="6" w:tplc="F98AE914" w:tentative="1">
      <w:start w:val="1"/>
      <w:numFmt w:val="decimal"/>
      <w:lvlText w:val="%7."/>
      <w:lvlJc w:val="left"/>
      <w:pPr>
        <w:ind w:left="2940" w:hanging="420"/>
      </w:pPr>
    </w:lvl>
    <w:lvl w:ilvl="7" w:tplc="69927E92" w:tentative="1">
      <w:start w:val="1"/>
      <w:numFmt w:val="lowerLetter"/>
      <w:lvlText w:val="%8)"/>
      <w:lvlJc w:val="left"/>
      <w:pPr>
        <w:ind w:left="3360" w:hanging="420"/>
      </w:pPr>
    </w:lvl>
    <w:lvl w:ilvl="8" w:tplc="0D0E4CF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4375C"/>
    <w:multiLevelType w:val="hybridMultilevel"/>
    <w:tmpl w:val="6518A9B4"/>
    <w:lvl w:ilvl="0" w:tplc="7C26309A">
      <w:start w:val="1"/>
      <w:numFmt w:val="japaneseCounting"/>
      <w:lvlText w:val="%1．"/>
      <w:lvlJc w:val="left"/>
      <w:pPr>
        <w:ind w:left="1326" w:hanging="900"/>
      </w:pPr>
      <w:rPr>
        <w:rFonts w:hint="default"/>
        <w:lang w:val="en-US"/>
      </w:rPr>
    </w:lvl>
    <w:lvl w:ilvl="1" w:tplc="ECFCFF3C" w:tentative="1">
      <w:start w:val="1"/>
      <w:numFmt w:val="lowerLetter"/>
      <w:lvlText w:val="%2)"/>
      <w:lvlJc w:val="left"/>
      <w:pPr>
        <w:ind w:left="1260" w:hanging="420"/>
      </w:pPr>
    </w:lvl>
    <w:lvl w:ilvl="2" w:tplc="6448904E" w:tentative="1">
      <w:start w:val="1"/>
      <w:numFmt w:val="lowerRoman"/>
      <w:lvlText w:val="%3."/>
      <w:lvlJc w:val="right"/>
      <w:pPr>
        <w:ind w:left="1680" w:hanging="420"/>
      </w:pPr>
    </w:lvl>
    <w:lvl w:ilvl="3" w:tplc="7D685C7E" w:tentative="1">
      <w:start w:val="1"/>
      <w:numFmt w:val="decimal"/>
      <w:lvlText w:val="%4."/>
      <w:lvlJc w:val="left"/>
      <w:pPr>
        <w:ind w:left="2100" w:hanging="420"/>
      </w:pPr>
    </w:lvl>
    <w:lvl w:ilvl="4" w:tplc="C952F84A" w:tentative="1">
      <w:start w:val="1"/>
      <w:numFmt w:val="lowerLetter"/>
      <w:lvlText w:val="%5)"/>
      <w:lvlJc w:val="left"/>
      <w:pPr>
        <w:ind w:left="2520" w:hanging="420"/>
      </w:pPr>
    </w:lvl>
    <w:lvl w:ilvl="5" w:tplc="D98C6AC0" w:tentative="1">
      <w:start w:val="1"/>
      <w:numFmt w:val="lowerRoman"/>
      <w:lvlText w:val="%6."/>
      <w:lvlJc w:val="right"/>
      <w:pPr>
        <w:ind w:left="2940" w:hanging="420"/>
      </w:pPr>
    </w:lvl>
    <w:lvl w:ilvl="6" w:tplc="D3D890F6" w:tentative="1">
      <w:start w:val="1"/>
      <w:numFmt w:val="decimal"/>
      <w:lvlText w:val="%7."/>
      <w:lvlJc w:val="left"/>
      <w:pPr>
        <w:ind w:left="3360" w:hanging="420"/>
      </w:pPr>
    </w:lvl>
    <w:lvl w:ilvl="7" w:tplc="963615F2" w:tentative="1">
      <w:start w:val="1"/>
      <w:numFmt w:val="lowerLetter"/>
      <w:lvlText w:val="%8)"/>
      <w:lvlJc w:val="left"/>
      <w:pPr>
        <w:ind w:left="3780" w:hanging="420"/>
      </w:pPr>
    </w:lvl>
    <w:lvl w:ilvl="8" w:tplc="362221D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杨松(租赁)(外包)">
    <w15:presenceInfo w15:providerId="AD" w15:userId="S-1-5-21-1392117938-847598349-1136263860-17469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9C"/>
    <w:rsid w:val="000732AB"/>
    <w:rsid w:val="004E66F2"/>
    <w:rsid w:val="007F7843"/>
    <w:rsid w:val="00857C9C"/>
    <w:rsid w:val="00C3744F"/>
    <w:rsid w:val="00E64C73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115A"/>
  <w15:docId w15:val="{3D8D590B-7A6A-436B-9AB0-1DA06CCB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1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D4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D41D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D4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D41DB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annotation reference"/>
    <w:uiPriority w:val="99"/>
    <w:rsid w:val="001D41DB"/>
    <w:rPr>
      <w:sz w:val="21"/>
      <w:szCs w:val="21"/>
    </w:rPr>
  </w:style>
  <w:style w:type="paragraph" w:styleId="a4">
    <w:name w:val="annotation text"/>
    <w:basedOn w:val="a"/>
    <w:link w:val="a5"/>
    <w:uiPriority w:val="99"/>
    <w:rsid w:val="001D41D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1D41DB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D41D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D41D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806B1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F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F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283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71</Words>
  <Characters>409</Characters>
  <Application>Microsoft Office Word</Application>
  <DocSecurity>0</DocSecurity>
  <Lines>3</Lines>
  <Paragraphs>1</Paragraphs>
  <ScaleCrop>false</ScaleCrop>
  <Company>amarsoft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sysconfig配置员</dc:creator>
  <cp:lastModifiedBy>杨松(租赁)(外包)</cp:lastModifiedBy>
  <cp:revision>148</cp:revision>
  <dcterms:created xsi:type="dcterms:W3CDTF">2014-07-30T00:59:00Z</dcterms:created>
  <dcterms:modified xsi:type="dcterms:W3CDTF">2017-05-16T08:40:00Z</dcterms:modified>
</cp:coreProperties>
</file>
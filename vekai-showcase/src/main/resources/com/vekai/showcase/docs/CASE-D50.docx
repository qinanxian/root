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A9F" w:rsidRDefault="00471161" w:rsidP="00FA0A9F">
      <w:pPr>
        <w:spacing w:line="360" w:lineRule="auto"/>
        <w:jc w:val="center"/>
        <w:rPr>
          <w:ins w:id="0" w:author="杨松(租赁)(外包)" w:date="2017-03-06T10:19:00Z"/>
          <w:rFonts w:cs="Arial"/>
          <w:b/>
          <w:sz w:val="48"/>
          <w:szCs w:val="48"/>
        </w:rPr>
      </w:pPr>
      <w:bookmarkStart w:id="1" w:name="_Toc316487006"/>
      <w:del w:id="2" w:author="杨松(租赁)(外包)" w:date="2017-03-06T10:20:00Z">
        <w:r w:rsidDel="00D250D3">
          <w:rPr>
            <w:rFonts w:cs="Arial"/>
            <w:b/>
            <w:noProof/>
            <w:sz w:val="48"/>
            <w:szCs w:val="48"/>
          </w:rPr>
          <mc:AlternateContent>
            <mc:Choice Requires="wps">
              <w:drawing>
                <wp:anchor distT="0" distB="0" distL="114300" distR="114300" simplePos="0" relativeHeight="251659264" behindDoc="0" locked="0" layoutInCell="1" allowOverlap="1" wp14:anchorId="409995F5" wp14:editId="5F1ABA29">
                  <wp:simplePos x="0" y="0"/>
                  <wp:positionH relativeFrom="column">
                    <wp:posOffset>1966342</wp:posOffset>
                  </wp:positionH>
                  <wp:positionV relativeFrom="paragraph">
                    <wp:posOffset>181020</wp:posOffset>
                  </wp:positionV>
                  <wp:extent cx="1905478" cy="1009904"/>
                  <wp:effectExtent l="0" t="0" r="0" b="0"/>
                  <wp:wrapNone/>
                  <wp:docPr id="2" name="PageOffice 2" descr="批注时间：2017-03-03 10:37:23&#10;批注人：莎莎" hidden="1"/>
                  <wp:cNvGraphicFramePr/>
                  <a:graphic xmlns:a="http://schemas.openxmlformats.org/drawingml/2006/main">
                    <a:graphicData uri="http://schemas.microsoft.com/office/word/2010/wordprocessingShape">
                      <wps:wsp>
                        <wps:cNvSpPr/>
                        <wps:spPr>
                          <a:xfrm>
                            <a:off x="0" y="0"/>
                            <a:ext cx="1905478" cy="1009904"/>
                          </a:xfrm>
                          <a:custGeom>
                            <a:avLst/>
                            <a:gdLst/>
                            <a:ahLst/>
                            <a:cxnLst/>
                            <a:rect l="0" t="0" r="0" b="0"/>
                            <a:pathLst>
                              <a:path w="1905478" h="1009904">
                                <a:moveTo>
                                  <a:pt x="1314779" y="114329"/>
                                </a:moveTo>
                                <a:lnTo>
                                  <a:pt x="1286197" y="114329"/>
                                </a:lnTo>
                                <a:lnTo>
                                  <a:pt x="1238560" y="104802"/>
                                </a:lnTo>
                                <a:lnTo>
                                  <a:pt x="1181396" y="95274"/>
                                </a:lnTo>
                                <a:lnTo>
                                  <a:pt x="1105177" y="76219"/>
                                </a:lnTo>
                                <a:lnTo>
                                  <a:pt x="1019430" y="47637"/>
                                </a:lnTo>
                                <a:lnTo>
                                  <a:pt x="1019430" y="47637"/>
                                </a:lnTo>
                                <a:lnTo>
                                  <a:pt x="1019430" y="47637"/>
                                </a:lnTo>
                                <a:lnTo>
                                  <a:pt x="943211" y="28583"/>
                                </a:lnTo>
                                <a:lnTo>
                                  <a:pt x="876520" y="9528"/>
                                </a:lnTo>
                                <a:lnTo>
                                  <a:pt x="819355" y="0"/>
                                </a:lnTo>
                                <a:lnTo>
                                  <a:pt x="790773" y="0"/>
                                </a:lnTo>
                                <a:lnTo>
                                  <a:pt x="771718" y="0"/>
                                </a:lnTo>
                                <a:lnTo>
                                  <a:pt x="762191" y="0"/>
                                </a:lnTo>
                                <a:lnTo>
                                  <a:pt x="752664" y="0"/>
                                </a:lnTo>
                                <a:lnTo>
                                  <a:pt x="743136" y="0"/>
                                </a:lnTo>
                                <a:lnTo>
                                  <a:pt x="733609" y="0"/>
                                </a:lnTo>
                                <a:lnTo>
                                  <a:pt x="714554" y="0"/>
                                </a:lnTo>
                                <a:lnTo>
                                  <a:pt x="695499" y="0"/>
                                </a:lnTo>
                                <a:lnTo>
                                  <a:pt x="685972" y="0"/>
                                </a:lnTo>
                                <a:lnTo>
                                  <a:pt x="676445" y="0"/>
                                </a:lnTo>
                                <a:lnTo>
                                  <a:pt x="657390" y="0"/>
                                </a:lnTo>
                                <a:lnTo>
                                  <a:pt x="647863" y="0"/>
                                </a:lnTo>
                                <a:lnTo>
                                  <a:pt x="638335" y="0"/>
                                </a:lnTo>
                                <a:lnTo>
                                  <a:pt x="628808" y="0"/>
                                </a:lnTo>
                                <a:lnTo>
                                  <a:pt x="619280" y="0"/>
                                </a:lnTo>
                                <a:lnTo>
                                  <a:pt x="619280" y="9528"/>
                                </a:lnTo>
                                <a:lnTo>
                                  <a:pt x="609753" y="9528"/>
                                </a:lnTo>
                                <a:lnTo>
                                  <a:pt x="600226" y="9528"/>
                                </a:lnTo>
                                <a:lnTo>
                                  <a:pt x="590698" y="9528"/>
                                </a:lnTo>
                                <a:lnTo>
                                  <a:pt x="571643" y="9528"/>
                                </a:lnTo>
                                <a:lnTo>
                                  <a:pt x="562116" y="19055"/>
                                </a:lnTo>
                                <a:lnTo>
                                  <a:pt x="543061" y="28583"/>
                                </a:lnTo>
                                <a:lnTo>
                                  <a:pt x="524007" y="28583"/>
                                </a:lnTo>
                                <a:lnTo>
                                  <a:pt x="514479" y="38110"/>
                                </a:lnTo>
                                <a:lnTo>
                                  <a:pt x="495424" y="47637"/>
                                </a:lnTo>
                                <a:lnTo>
                                  <a:pt x="485897" y="57165"/>
                                </a:lnTo>
                                <a:lnTo>
                                  <a:pt x="476370" y="57165"/>
                                </a:lnTo>
                                <a:lnTo>
                                  <a:pt x="457315" y="66692"/>
                                </a:lnTo>
                                <a:lnTo>
                                  <a:pt x="447787" y="76219"/>
                                </a:lnTo>
                                <a:lnTo>
                                  <a:pt x="438260" y="76219"/>
                                </a:lnTo>
                                <a:lnTo>
                                  <a:pt x="419205" y="76219"/>
                                </a:lnTo>
                                <a:lnTo>
                                  <a:pt x="409678" y="85747"/>
                                </a:lnTo>
                                <a:lnTo>
                                  <a:pt x="381096" y="95274"/>
                                </a:lnTo>
                                <a:lnTo>
                                  <a:pt x="362041" y="104802"/>
                                </a:lnTo>
                                <a:lnTo>
                                  <a:pt x="352514" y="123856"/>
                                </a:lnTo>
                                <a:lnTo>
                                  <a:pt x="333459" y="133384"/>
                                </a:lnTo>
                                <a:lnTo>
                                  <a:pt x="323931" y="152438"/>
                                </a:lnTo>
                                <a:lnTo>
                                  <a:pt x="304877" y="152438"/>
                                </a:lnTo>
                                <a:lnTo>
                                  <a:pt x="285822" y="171493"/>
                                </a:lnTo>
                                <a:lnTo>
                                  <a:pt x="276295" y="181021"/>
                                </a:lnTo>
                                <a:lnTo>
                                  <a:pt x="257240" y="190548"/>
                                </a:lnTo>
                                <a:lnTo>
                                  <a:pt x="247713" y="200075"/>
                                </a:lnTo>
                                <a:lnTo>
                                  <a:pt x="228658" y="209603"/>
                                </a:lnTo>
                                <a:lnTo>
                                  <a:pt x="219130" y="219130"/>
                                </a:lnTo>
                                <a:lnTo>
                                  <a:pt x="200075" y="228658"/>
                                </a:lnTo>
                                <a:lnTo>
                                  <a:pt x="190548" y="247712"/>
                                </a:lnTo>
                                <a:lnTo>
                                  <a:pt x="181021" y="257240"/>
                                </a:lnTo>
                                <a:lnTo>
                                  <a:pt x="161966" y="276294"/>
                                </a:lnTo>
                                <a:lnTo>
                                  <a:pt x="152439" y="285822"/>
                                </a:lnTo>
                                <a:lnTo>
                                  <a:pt x="133384" y="304877"/>
                                </a:lnTo>
                                <a:lnTo>
                                  <a:pt x="123857" y="314404"/>
                                </a:lnTo>
                                <a:lnTo>
                                  <a:pt x="104802" y="333459"/>
                                </a:lnTo>
                                <a:lnTo>
                                  <a:pt x="95274" y="342986"/>
                                </a:lnTo>
                                <a:lnTo>
                                  <a:pt x="85747" y="352513"/>
                                </a:lnTo>
                                <a:lnTo>
                                  <a:pt x="76220" y="371568"/>
                                </a:lnTo>
                                <a:lnTo>
                                  <a:pt x="66692" y="381096"/>
                                </a:lnTo>
                                <a:lnTo>
                                  <a:pt x="57165" y="400150"/>
                                </a:lnTo>
                                <a:lnTo>
                                  <a:pt x="57165" y="400150"/>
                                </a:lnTo>
                                <a:lnTo>
                                  <a:pt x="57165" y="400150"/>
                                </a:lnTo>
                                <a:lnTo>
                                  <a:pt x="57165" y="409678"/>
                                </a:lnTo>
                                <a:lnTo>
                                  <a:pt x="47638" y="409678"/>
                                </a:lnTo>
                                <a:lnTo>
                                  <a:pt x="38110" y="428733"/>
                                </a:lnTo>
                                <a:lnTo>
                                  <a:pt x="28583" y="438260"/>
                                </a:lnTo>
                                <a:lnTo>
                                  <a:pt x="19055" y="457315"/>
                                </a:lnTo>
                                <a:lnTo>
                                  <a:pt x="19055" y="476369"/>
                                </a:lnTo>
                                <a:lnTo>
                                  <a:pt x="9528" y="485897"/>
                                </a:lnTo>
                                <a:lnTo>
                                  <a:pt x="0" y="504952"/>
                                </a:lnTo>
                                <a:lnTo>
                                  <a:pt x="0" y="514479"/>
                                </a:lnTo>
                                <a:lnTo>
                                  <a:pt x="0" y="524006"/>
                                </a:lnTo>
                                <a:lnTo>
                                  <a:pt x="0" y="543061"/>
                                </a:lnTo>
                                <a:lnTo>
                                  <a:pt x="0" y="552589"/>
                                </a:lnTo>
                                <a:lnTo>
                                  <a:pt x="0" y="562116"/>
                                </a:lnTo>
                                <a:lnTo>
                                  <a:pt x="0" y="571643"/>
                                </a:lnTo>
                                <a:lnTo>
                                  <a:pt x="0" y="581171"/>
                                </a:lnTo>
                                <a:lnTo>
                                  <a:pt x="0" y="600225"/>
                                </a:lnTo>
                                <a:lnTo>
                                  <a:pt x="0" y="609753"/>
                                </a:lnTo>
                                <a:lnTo>
                                  <a:pt x="0" y="619280"/>
                                </a:lnTo>
                                <a:lnTo>
                                  <a:pt x="19055" y="628808"/>
                                </a:lnTo>
                                <a:lnTo>
                                  <a:pt x="38110" y="647862"/>
                                </a:lnTo>
                                <a:lnTo>
                                  <a:pt x="47638" y="657390"/>
                                </a:lnTo>
                                <a:lnTo>
                                  <a:pt x="57165" y="676445"/>
                                </a:lnTo>
                                <a:lnTo>
                                  <a:pt x="66692" y="676445"/>
                                </a:lnTo>
                                <a:lnTo>
                                  <a:pt x="85747" y="695499"/>
                                </a:lnTo>
                                <a:lnTo>
                                  <a:pt x="85747" y="705026"/>
                                </a:lnTo>
                                <a:lnTo>
                                  <a:pt x="95274" y="714554"/>
                                </a:lnTo>
                                <a:lnTo>
                                  <a:pt x="104802" y="714554"/>
                                </a:lnTo>
                                <a:lnTo>
                                  <a:pt x="114329" y="733609"/>
                                </a:lnTo>
                                <a:lnTo>
                                  <a:pt x="123857" y="743136"/>
                                </a:lnTo>
                                <a:lnTo>
                                  <a:pt x="142911" y="752664"/>
                                </a:lnTo>
                                <a:lnTo>
                                  <a:pt x="152439" y="762191"/>
                                </a:lnTo>
                                <a:lnTo>
                                  <a:pt x="171494" y="781246"/>
                                </a:lnTo>
                                <a:lnTo>
                                  <a:pt x="171494" y="790773"/>
                                </a:lnTo>
                                <a:lnTo>
                                  <a:pt x="190548" y="809828"/>
                                </a:lnTo>
                                <a:lnTo>
                                  <a:pt x="200075" y="819355"/>
                                </a:lnTo>
                                <a:lnTo>
                                  <a:pt x="219130" y="828883"/>
                                </a:lnTo>
                                <a:lnTo>
                                  <a:pt x="219130" y="847937"/>
                                </a:lnTo>
                                <a:lnTo>
                                  <a:pt x="238185" y="857465"/>
                                </a:lnTo>
                                <a:lnTo>
                                  <a:pt x="247713" y="876520"/>
                                </a:lnTo>
                                <a:lnTo>
                                  <a:pt x="266767" y="886047"/>
                                </a:lnTo>
                                <a:lnTo>
                                  <a:pt x="276295" y="895574"/>
                                </a:lnTo>
                                <a:lnTo>
                                  <a:pt x="295349" y="905102"/>
                                </a:lnTo>
                                <a:lnTo>
                                  <a:pt x="304877" y="924156"/>
                                </a:lnTo>
                                <a:lnTo>
                                  <a:pt x="314404" y="924156"/>
                                </a:lnTo>
                                <a:lnTo>
                                  <a:pt x="333459" y="933684"/>
                                </a:lnTo>
                                <a:lnTo>
                                  <a:pt x="333459" y="943211"/>
                                </a:lnTo>
                                <a:lnTo>
                                  <a:pt x="352514" y="952739"/>
                                </a:lnTo>
                                <a:lnTo>
                                  <a:pt x="362041" y="952739"/>
                                </a:lnTo>
                                <a:lnTo>
                                  <a:pt x="371569" y="962266"/>
                                </a:lnTo>
                                <a:lnTo>
                                  <a:pt x="390623" y="971793"/>
                                </a:lnTo>
                                <a:lnTo>
                                  <a:pt x="400151" y="971793"/>
                                </a:lnTo>
                                <a:lnTo>
                                  <a:pt x="419205" y="990848"/>
                                </a:lnTo>
                                <a:lnTo>
                                  <a:pt x="438260" y="1000376"/>
                                </a:lnTo>
                                <a:lnTo>
                                  <a:pt x="447787" y="1000376"/>
                                </a:lnTo>
                                <a:lnTo>
                                  <a:pt x="466842" y="1000376"/>
                                </a:lnTo>
                                <a:lnTo>
                                  <a:pt x="476370" y="1000376"/>
                                </a:lnTo>
                                <a:lnTo>
                                  <a:pt x="485897" y="1000376"/>
                                </a:lnTo>
                                <a:lnTo>
                                  <a:pt x="504952" y="1009903"/>
                                </a:lnTo>
                                <a:lnTo>
                                  <a:pt x="514479" y="1009903"/>
                                </a:lnTo>
                                <a:lnTo>
                                  <a:pt x="533534" y="1009903"/>
                                </a:lnTo>
                                <a:lnTo>
                                  <a:pt x="533534" y="1009903"/>
                                </a:lnTo>
                                <a:lnTo>
                                  <a:pt x="533534" y="1009903"/>
                                </a:lnTo>
                                <a:lnTo>
                                  <a:pt x="543061" y="1009903"/>
                                </a:lnTo>
                                <a:lnTo>
                                  <a:pt x="562116" y="1009903"/>
                                </a:lnTo>
                                <a:lnTo>
                                  <a:pt x="571643" y="1009903"/>
                                </a:lnTo>
                                <a:lnTo>
                                  <a:pt x="581171" y="1009903"/>
                                </a:lnTo>
                                <a:lnTo>
                                  <a:pt x="600226" y="1009903"/>
                                </a:lnTo>
                                <a:lnTo>
                                  <a:pt x="609753" y="1009903"/>
                                </a:lnTo>
                                <a:lnTo>
                                  <a:pt x="619280" y="1009903"/>
                                </a:lnTo>
                                <a:lnTo>
                                  <a:pt x="638335" y="1000376"/>
                                </a:lnTo>
                                <a:lnTo>
                                  <a:pt x="647863" y="1000376"/>
                                </a:lnTo>
                                <a:lnTo>
                                  <a:pt x="666917" y="990848"/>
                                </a:lnTo>
                                <a:lnTo>
                                  <a:pt x="676445" y="981321"/>
                                </a:lnTo>
                                <a:lnTo>
                                  <a:pt x="685972" y="981321"/>
                                </a:lnTo>
                                <a:lnTo>
                                  <a:pt x="705027" y="981321"/>
                                </a:lnTo>
                                <a:lnTo>
                                  <a:pt x="714554" y="971793"/>
                                </a:lnTo>
                                <a:lnTo>
                                  <a:pt x="733609" y="971793"/>
                                </a:lnTo>
                                <a:lnTo>
                                  <a:pt x="752664" y="971793"/>
                                </a:lnTo>
                                <a:lnTo>
                                  <a:pt x="771718" y="971793"/>
                                </a:lnTo>
                                <a:lnTo>
                                  <a:pt x="781246" y="971793"/>
                                </a:lnTo>
                                <a:lnTo>
                                  <a:pt x="790773" y="971793"/>
                                </a:lnTo>
                                <a:lnTo>
                                  <a:pt x="809828" y="971793"/>
                                </a:lnTo>
                                <a:lnTo>
                                  <a:pt x="819355" y="971793"/>
                                </a:lnTo>
                                <a:lnTo>
                                  <a:pt x="828883" y="962266"/>
                                </a:lnTo>
                                <a:lnTo>
                                  <a:pt x="847938" y="962266"/>
                                </a:lnTo>
                                <a:lnTo>
                                  <a:pt x="866992" y="962266"/>
                                </a:lnTo>
                                <a:lnTo>
                                  <a:pt x="895574" y="962266"/>
                                </a:lnTo>
                                <a:lnTo>
                                  <a:pt x="924157" y="962266"/>
                                </a:lnTo>
                                <a:lnTo>
                                  <a:pt x="952739" y="962266"/>
                                </a:lnTo>
                                <a:lnTo>
                                  <a:pt x="990848" y="962266"/>
                                </a:lnTo>
                                <a:lnTo>
                                  <a:pt x="1019430" y="962266"/>
                                </a:lnTo>
                                <a:lnTo>
                                  <a:pt x="1057540" y="971793"/>
                                </a:lnTo>
                                <a:lnTo>
                                  <a:pt x="1086122" y="971793"/>
                                </a:lnTo>
                                <a:lnTo>
                                  <a:pt x="1105177" y="971793"/>
                                </a:lnTo>
                                <a:lnTo>
                                  <a:pt x="1114704" y="971793"/>
                                </a:lnTo>
                                <a:lnTo>
                                  <a:pt x="1133759" y="971793"/>
                                </a:lnTo>
                                <a:lnTo>
                                  <a:pt x="1152814" y="971793"/>
                                </a:lnTo>
                                <a:lnTo>
                                  <a:pt x="1162341" y="971793"/>
                                </a:lnTo>
                                <a:lnTo>
                                  <a:pt x="1171869" y="971793"/>
                                </a:lnTo>
                                <a:lnTo>
                                  <a:pt x="1190923" y="971793"/>
                                </a:lnTo>
                                <a:lnTo>
                                  <a:pt x="1209978" y="971793"/>
                                </a:lnTo>
                                <a:lnTo>
                                  <a:pt x="1229033" y="971793"/>
                                </a:lnTo>
                                <a:lnTo>
                                  <a:pt x="1257615" y="971793"/>
                                </a:lnTo>
                                <a:lnTo>
                                  <a:pt x="1286197" y="962266"/>
                                </a:lnTo>
                                <a:lnTo>
                                  <a:pt x="1333834" y="952739"/>
                                </a:lnTo>
                                <a:lnTo>
                                  <a:pt x="1390998" y="933684"/>
                                </a:lnTo>
                                <a:lnTo>
                                  <a:pt x="1419580" y="924156"/>
                                </a:lnTo>
                                <a:lnTo>
                                  <a:pt x="1457690" y="914629"/>
                                </a:lnTo>
                                <a:lnTo>
                                  <a:pt x="1505327" y="905102"/>
                                </a:lnTo>
                                <a:lnTo>
                                  <a:pt x="1543436" y="895574"/>
                                </a:lnTo>
                                <a:lnTo>
                                  <a:pt x="1600601" y="886047"/>
                                </a:lnTo>
                                <a:lnTo>
                                  <a:pt x="1629183" y="886047"/>
                                </a:lnTo>
                                <a:lnTo>
                                  <a:pt x="1657765" y="886047"/>
                                </a:lnTo>
                                <a:lnTo>
                                  <a:pt x="1676820" y="886047"/>
                                </a:lnTo>
                                <a:lnTo>
                                  <a:pt x="1695875" y="876520"/>
                                </a:lnTo>
                                <a:lnTo>
                                  <a:pt x="1705402" y="866992"/>
                                </a:lnTo>
                                <a:lnTo>
                                  <a:pt x="1714929" y="857465"/>
                                </a:lnTo>
                                <a:lnTo>
                                  <a:pt x="1733984" y="847937"/>
                                </a:lnTo>
                                <a:lnTo>
                                  <a:pt x="1743511" y="838410"/>
                                </a:lnTo>
                                <a:lnTo>
                                  <a:pt x="1762566" y="819355"/>
                                </a:lnTo>
                                <a:lnTo>
                                  <a:pt x="1772094" y="809828"/>
                                </a:lnTo>
                                <a:lnTo>
                                  <a:pt x="1800676" y="790773"/>
                                </a:lnTo>
                                <a:lnTo>
                                  <a:pt x="1810203" y="781246"/>
                                </a:lnTo>
                                <a:lnTo>
                                  <a:pt x="1819730" y="762191"/>
                                </a:lnTo>
                                <a:lnTo>
                                  <a:pt x="1838785" y="752664"/>
                                </a:lnTo>
                                <a:lnTo>
                                  <a:pt x="1848313" y="733609"/>
                                </a:lnTo>
                                <a:lnTo>
                                  <a:pt x="1867367" y="724081"/>
                                </a:lnTo>
                                <a:lnTo>
                                  <a:pt x="1867367" y="724081"/>
                                </a:lnTo>
                                <a:lnTo>
                                  <a:pt x="1876895" y="714554"/>
                                </a:lnTo>
                                <a:lnTo>
                                  <a:pt x="1895950" y="695499"/>
                                </a:lnTo>
                                <a:lnTo>
                                  <a:pt x="1895950" y="685972"/>
                                </a:lnTo>
                                <a:lnTo>
                                  <a:pt x="1895950" y="676445"/>
                                </a:lnTo>
                                <a:lnTo>
                                  <a:pt x="1895950" y="666917"/>
                                </a:lnTo>
                                <a:lnTo>
                                  <a:pt x="1895950" y="657390"/>
                                </a:lnTo>
                                <a:lnTo>
                                  <a:pt x="1895950" y="628808"/>
                                </a:lnTo>
                                <a:lnTo>
                                  <a:pt x="1895950" y="609753"/>
                                </a:lnTo>
                                <a:lnTo>
                                  <a:pt x="1895950" y="600225"/>
                                </a:lnTo>
                                <a:lnTo>
                                  <a:pt x="1895950" y="590698"/>
                                </a:lnTo>
                                <a:lnTo>
                                  <a:pt x="1895950" y="571643"/>
                                </a:lnTo>
                                <a:lnTo>
                                  <a:pt x="1895950" y="552589"/>
                                </a:lnTo>
                                <a:lnTo>
                                  <a:pt x="1895950" y="543061"/>
                                </a:lnTo>
                                <a:lnTo>
                                  <a:pt x="1905477" y="524006"/>
                                </a:lnTo>
                                <a:lnTo>
                                  <a:pt x="1905477" y="514479"/>
                                </a:lnTo>
                                <a:lnTo>
                                  <a:pt x="1905477" y="504952"/>
                                </a:lnTo>
                                <a:lnTo>
                                  <a:pt x="1905477" y="495424"/>
                                </a:lnTo>
                                <a:lnTo>
                                  <a:pt x="1905477" y="485897"/>
                                </a:lnTo>
                                <a:lnTo>
                                  <a:pt x="1895950" y="466842"/>
                                </a:lnTo>
                                <a:lnTo>
                                  <a:pt x="1886422" y="457315"/>
                                </a:lnTo>
                                <a:lnTo>
                                  <a:pt x="1867367" y="438260"/>
                                </a:lnTo>
                                <a:lnTo>
                                  <a:pt x="1857840" y="428733"/>
                                </a:lnTo>
                                <a:lnTo>
                                  <a:pt x="1848313" y="419205"/>
                                </a:lnTo>
                                <a:lnTo>
                                  <a:pt x="1838785" y="409678"/>
                                </a:lnTo>
                                <a:lnTo>
                                  <a:pt x="1819730" y="400150"/>
                                </a:lnTo>
                                <a:lnTo>
                                  <a:pt x="1810203" y="381096"/>
                                </a:lnTo>
                                <a:lnTo>
                                  <a:pt x="1800676" y="371568"/>
                                </a:lnTo>
                                <a:lnTo>
                                  <a:pt x="1781621" y="362041"/>
                                </a:lnTo>
                                <a:lnTo>
                                  <a:pt x="1772094" y="352513"/>
                                </a:lnTo>
                                <a:lnTo>
                                  <a:pt x="1762566" y="342986"/>
                                </a:lnTo>
                                <a:lnTo>
                                  <a:pt x="1753039" y="333459"/>
                                </a:lnTo>
                                <a:lnTo>
                                  <a:pt x="1733984" y="323931"/>
                                </a:lnTo>
                                <a:lnTo>
                                  <a:pt x="1724457" y="304877"/>
                                </a:lnTo>
                                <a:lnTo>
                                  <a:pt x="1705402" y="304877"/>
                                </a:lnTo>
                                <a:lnTo>
                                  <a:pt x="1686347" y="295349"/>
                                </a:lnTo>
                                <a:lnTo>
                                  <a:pt x="1676820" y="285822"/>
                                </a:lnTo>
                                <a:lnTo>
                                  <a:pt x="1648238" y="276294"/>
                                </a:lnTo>
                                <a:lnTo>
                                  <a:pt x="1610128" y="276294"/>
                                </a:lnTo>
                                <a:lnTo>
                                  <a:pt x="1581546" y="266767"/>
                                </a:lnTo>
                                <a:lnTo>
                                  <a:pt x="1533909" y="247712"/>
                                </a:lnTo>
                                <a:lnTo>
                                  <a:pt x="1524382" y="238185"/>
                                </a:lnTo>
                                <a:lnTo>
                                  <a:pt x="1505327" y="228658"/>
                                </a:lnTo>
                                <a:lnTo>
                                  <a:pt x="1486272" y="219130"/>
                                </a:lnTo>
                                <a:lnTo>
                                  <a:pt x="1476745" y="209603"/>
                                </a:lnTo>
                                <a:lnTo>
                                  <a:pt x="1467217" y="209603"/>
                                </a:lnTo>
                                <a:lnTo>
                                  <a:pt x="1448163" y="209603"/>
                                </a:lnTo>
                                <a:lnTo>
                                  <a:pt x="1438635" y="200075"/>
                                </a:lnTo>
                                <a:lnTo>
                                  <a:pt x="1419580" y="181021"/>
                                </a:lnTo>
                                <a:lnTo>
                                  <a:pt x="1410053" y="181021"/>
                                </a:lnTo>
                                <a:lnTo>
                                  <a:pt x="1400526" y="171493"/>
                                </a:lnTo>
                                <a:lnTo>
                                  <a:pt x="1381471" y="161966"/>
                                </a:lnTo>
                                <a:lnTo>
                                  <a:pt x="1371944" y="161966"/>
                                </a:lnTo>
                                <a:lnTo>
                                  <a:pt x="1343361" y="152438"/>
                                </a:lnTo>
                                <a:lnTo>
                                  <a:pt x="1324307" y="133384"/>
                                </a:lnTo>
                                <a:lnTo>
                                  <a:pt x="1305252" y="123856"/>
                                </a:lnTo>
                                <a:lnTo>
                                  <a:pt x="1286197" y="114329"/>
                                </a:lnTo>
                                <a:lnTo>
                                  <a:pt x="1276670" y="104802"/>
                                </a:lnTo>
                                <a:lnTo>
                                  <a:pt x="1267142" y="85747"/>
                                </a:lnTo>
                                <a:lnTo>
                                  <a:pt x="1248088" y="85747"/>
                                </a:lnTo>
                                <a:lnTo>
                                  <a:pt x="1238560" y="85747"/>
                                </a:lnTo>
                                <a:lnTo>
                                  <a:pt x="1219505" y="76219"/>
                                </a:lnTo>
                                <a:lnTo>
                                  <a:pt x="1209978" y="76219"/>
                                </a:lnTo>
                                <a:lnTo>
                                  <a:pt x="1200451" y="76219"/>
                                </a:lnTo>
                                <a:lnTo>
                                  <a:pt x="1200451" y="76219"/>
                                </a:lnTo>
                                <a:lnTo>
                                  <a:pt x="1200451" y="76219"/>
                                </a:lnTo>
                                <a:lnTo>
                                  <a:pt x="1200451" y="66692"/>
                                </a:lnTo>
                                <a:lnTo>
                                  <a:pt x="1190923" y="66692"/>
                                </a:lnTo>
                                <a:lnTo>
                                  <a:pt x="1181396" y="66692"/>
                                </a:lnTo>
                              </a:path>
                            </a:pathLst>
                          </a:custGeom>
                          <a:ln w="47637">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FF219" id="PageOffice 2" o:spid="_x0000_s1026" alt="批注时间：2017-03-03 10:37:23&#10;批注人：莎莎" style="position:absolute;left:0;text-align:left;margin-left:154.85pt;margin-top:14.25pt;width:150.05pt;height:79.5pt;z-index:251659264;visibility:hidden;mso-wrap-style:square;mso-wrap-distance-left:9pt;mso-wrap-distance-top:0;mso-wrap-distance-right:9pt;mso-wrap-distance-bottom:0;mso-position-horizontal:absolute;mso-position-horizontal-relative:text;mso-position-vertical:absolute;mso-position-vertical-relative:text;v-text-anchor:top" coordsize="1905478,1009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" path="m1314779,114329r-28582,l1238560,104802r-57164,-9528l1105177,76219,1019430,47637r,l1019430,47637,943211,28583,876520,9528,819355,,790773,,771718,r-9527,l752664,r-9528,l733609,,714554,,695499,r-9527,l676445,,657390,r-9527,l638335,r-9527,l619280,r,9528l609753,9528r-9527,l590698,9528r-19055,l562116,19055r-19055,9528l524007,28583r-9528,9527l495424,47637r-9527,9528l476370,57165r-19055,9527l447787,76219r-9527,l419205,76219r-9527,9528l381096,95274r-19055,9528l352514,123856r-19055,9528l323931,152438r-19054,l285822,171493r-9527,9528l257240,190548r-9527,9527l228658,209603r-9528,9527l200075,228658r-9527,19054l181021,257240r-19055,19054l152439,285822r-19055,19055l123857,314404r-19055,19055l95274,342986r-9527,9527l76220,371568r-9528,9528l57165,400150r,l57165,400150r,9528l47638,409678r-9528,19055l28583,438260r-9528,19055l19055,476369r-9527,9528l,504952r,9527l,524006r,19055l,552589r,9527l,571643r,9528l,600225r,9528l,619280r19055,9528l38110,647862r9528,9528l57165,676445r9527,l85747,695499r,9527l95274,714554r9528,l114329,733609r9528,9527l142911,752664r9528,9527l171494,781246r,9527l190548,809828r9527,9527l219130,828883r,19054l238185,857465r9528,19055l266767,886047r9528,9527l295349,905102r9528,19054l314404,924156r19055,9528l333459,943211r19055,9528l362041,952739r9528,9527l390623,971793r9528,l419205,990848r19055,9528l447787,1000376r19055,l476370,1000376r9527,l504952,1009903r9527,l533534,1009903r,l533534,1009903r9527,l562116,1009903r9527,l581171,1009903r19055,l609753,1009903r9527,l638335,1000376r9528,l666917,990848r9528,-9527l685972,981321r19055,l714554,971793r19055,l752664,971793r19054,l781246,971793r9527,l809828,971793r9527,l828883,962266r19055,l866992,962266r28582,l924157,962266r28582,l990848,962266r28582,l1057540,971793r28582,l1105177,971793r9527,l1133759,971793r19055,l1162341,971793r9528,l1190923,971793r19055,l1229033,971793r28582,l1286197,962266r47637,-9527l1390998,933684r28582,-9528l1457690,914629r47637,-9527l1543436,895574r57165,-9527l1629183,886047r28582,l1676820,886047r19055,-9527l1705402,866992r9527,-9527l1733984,847937r9527,-9527l1762566,819355r9528,-9527l1800676,790773r9527,-9527l1819730,762191r19055,-9527l1848313,733609r19054,-9528l1867367,724081r9528,-9527l1895950,695499r,-9527l1895950,676445r,-9528l1895950,657390r,-28582l1895950,609753r,-9528l1895950,590698r,-19055l1895950,552589r,-9528l1905477,524006r,-9527l1905477,504952r,-9528l1905477,485897r-9527,-19055l1886422,457315r-19055,-19055l1857840,428733r-9527,-9528l1838785,409678r-19055,-9528l1810203,381096r-9527,-9528l1781621,362041r-9527,-9528l1762566,342986r-9527,-9527l1733984,323931r-9527,-19054l1705402,304877r-19055,-9528l1676820,285822r-28582,-9528l1610128,276294r-28582,-9527l1533909,247712r-9527,-9527l1505327,228658r-19055,-9528l1476745,209603r-9528,l1448163,209603r-9528,-9528l1419580,181021r-9527,l1400526,171493r-19055,-9527l1371944,161966r-28583,-9528l1324307,133384r-19055,-9528l1286197,114329r-9527,-9527l1267142,85747r-19054,l1238560,85747r-19055,-9528l1209978,76219r-9527,l1200451,76219r,l1200451,66692r-9528,l1181396,66692e" filled="f" strokecolor="red" strokeweight="1.32325mm">
                  <v:path arrowok="t" textboxrect="0,0,1905478,1009904"/>
                </v:shape>
              </w:pict>
            </mc:Fallback>
          </mc:AlternateContent>
        </w:r>
      </w:del>
      <w:ins w:id="3" w:author="杨松(租赁)(外包)" w:date="2017-03-06T10:19:00Z">
        <w:r w:rsidR="00A150C7">
          <w:rPr>
            <w:rFonts w:cs="Arial" w:hint="eastAsia"/>
            <w:b/>
            <w:sz w:val="48"/>
            <w:szCs w:val="48"/>
          </w:rPr>
          <w:t>1</w:t>
        </w:r>
        <w:r w:rsidR="00A150C7">
          <w:rPr>
            <w:rFonts w:cs="Arial"/>
            <w:b/>
            <w:sz w:val="48"/>
            <w:szCs w:val="48"/>
          </w:rPr>
          <w:t>1111</w:t>
        </w:r>
      </w:ins>
    </w:p>
    <w:p w:rsidR="000C4E05" w:rsidRPr="000770B0" w:rsidRDefault="000C4E05" w:rsidP="00FA0A9F">
      <w:pPr>
        <w:spacing w:line="360" w:lineRule="auto"/>
        <w:jc w:val="center"/>
        <w:rPr>
          <w:rFonts w:cs="Arial"/>
          <w:b/>
          <w:sz w:val="48"/>
          <w:szCs w:val="48"/>
        </w:rPr>
      </w:pPr>
      <w:ins w:id="4" w:author="杨松(租赁)(外包)" w:date="2017-03-06T10:19:00Z">
        <w:r>
          <w:rPr>
            <w:rFonts w:cs="Arial"/>
            <w:b/>
            <w:sz w:val="48"/>
            <w:szCs w:val="48"/>
          </w:rPr>
          <w:t>2222</w:t>
        </w:r>
      </w:ins>
    </w:p>
    <w:p w:rsidR="00FA0A9F" w:rsidDel="00D250D3" w:rsidRDefault="00471419" w:rsidP="00FA0A9F">
      <w:pPr>
        <w:spacing w:line="360" w:lineRule="auto"/>
        <w:jc w:val="center"/>
        <w:rPr>
          <w:del w:id="5" w:author="杨松(租赁)(外包)" w:date="2017-03-06T10:20:00Z"/>
          <w:rFonts w:cs="Arial"/>
          <w:b/>
          <w:sz w:val="48"/>
          <w:szCs w:val="48"/>
        </w:rPr>
      </w:pPr>
      <w:del w:id="6" w:author="杨松(租赁)(外包)" w:date="2017-03-06T10:20:00Z">
        <w:r w:rsidDel="00D250D3">
          <w:rPr>
            <w:rFonts w:cs="Arial" w:hint="eastAsia"/>
            <w:b/>
            <w:sz w:val="48"/>
            <w:szCs w:val="48"/>
          </w:rPr>
          <w:delText>添加</w:delText>
        </w:r>
        <w:r w:rsidDel="00D250D3">
          <w:rPr>
            <w:rFonts w:cs="Arial"/>
            <w:b/>
            <w:sz w:val="48"/>
            <w:szCs w:val="48"/>
          </w:rPr>
          <w:delText>测试</w:delText>
        </w:r>
        <w:r w:rsidDel="00D250D3">
          <w:rPr>
            <w:rFonts w:cs="Arial" w:hint="eastAsia"/>
            <w:b/>
            <w:sz w:val="48"/>
            <w:szCs w:val="48"/>
          </w:rPr>
          <w:delText>1</w:delText>
        </w:r>
      </w:del>
    </w:p>
    <w:p w:rsidR="00471419" w:rsidRDefault="00B47C5C">
      <w:pPr>
        <w:spacing w:line="360" w:lineRule="auto"/>
        <w:jc w:val="center"/>
        <w:rPr>
          <w:rFonts w:cs="Arial"/>
          <w:b/>
          <w:sz w:val="48"/>
          <w:szCs w:val="48"/>
        </w:rPr>
      </w:pPr>
      <w:r>
        <w:rPr>
          <w:rFonts w:cs="Arial" w:hint="eastAsia"/>
          <w:b/>
          <w:noProof/>
          <w:sz w:val="48"/>
          <w:szCs w:val="48"/>
        </w:rPr>
        <mc:AlternateContent>
          <mc:Choice Requires="wps">
            <w:drawing>
              <wp:anchor distT="0" distB="0" distL="114300" distR="114300" simplePos="0" relativeHeight="251660288" behindDoc="0" locked="0" layoutInCell="1" allowOverlap="1" wp14:anchorId="1B2D9C6C" wp14:editId="3FD693BB">
                <wp:simplePos x="0" y="0"/>
                <wp:positionH relativeFrom="column">
                  <wp:posOffset>1823615</wp:posOffset>
                </wp:positionH>
                <wp:positionV relativeFrom="paragraph">
                  <wp:posOffset>350508</wp:posOffset>
                </wp:positionV>
                <wp:extent cx="2162717" cy="1162342"/>
                <wp:effectExtent l="0" t="0" r="0" b="0"/>
                <wp:wrapNone/>
                <wp:docPr id="3" name="PageOffice 3" descr="批注时间：2017-03-03 10:37:44&#10;批注人：小丽" hidden="1"/>
                <wp:cNvGraphicFramePr/>
                <a:graphic xmlns:a="http://schemas.openxmlformats.org/drawingml/2006/main">
                  <a:graphicData uri="http://schemas.microsoft.com/office/word/2010/wordprocessingShape">
                    <wps:wsp>
                      <wps:cNvSpPr/>
                      <wps:spPr>
                        <a:xfrm>
                          <a:off x="0" y="0"/>
                          <a:ext cx="2162717" cy="1162342"/>
                        </a:xfrm>
                        <a:custGeom>
                          <a:avLst/>
                          <a:gdLst/>
                          <a:ahLst/>
                          <a:cxnLst/>
                          <a:rect l="0" t="0" r="0" b="0"/>
                          <a:pathLst>
                            <a:path w="2162717" h="1162342">
                              <a:moveTo>
                                <a:pt x="1895949" y="66692"/>
                              </a:moveTo>
                              <a:lnTo>
                                <a:pt x="1895949" y="66692"/>
                              </a:lnTo>
                              <a:lnTo>
                                <a:pt x="1895949" y="66692"/>
                              </a:lnTo>
                              <a:lnTo>
                                <a:pt x="1867367" y="66692"/>
                              </a:lnTo>
                              <a:lnTo>
                                <a:pt x="1810203" y="57164"/>
                              </a:lnTo>
                              <a:lnTo>
                                <a:pt x="1743511" y="47637"/>
                              </a:lnTo>
                              <a:lnTo>
                                <a:pt x="1676819" y="38110"/>
                              </a:lnTo>
                              <a:lnTo>
                                <a:pt x="1600600" y="38110"/>
                              </a:lnTo>
                              <a:lnTo>
                                <a:pt x="1524381" y="38110"/>
                              </a:lnTo>
                              <a:lnTo>
                                <a:pt x="1429107" y="28582"/>
                              </a:lnTo>
                              <a:lnTo>
                                <a:pt x="1352888" y="19055"/>
                              </a:lnTo>
                              <a:lnTo>
                                <a:pt x="1286197" y="9528"/>
                              </a:lnTo>
                              <a:lnTo>
                                <a:pt x="1219505" y="9528"/>
                              </a:lnTo>
                              <a:lnTo>
                                <a:pt x="1162341" y="9528"/>
                              </a:lnTo>
                              <a:lnTo>
                                <a:pt x="1114704" y="0"/>
                              </a:lnTo>
                              <a:lnTo>
                                <a:pt x="1067067" y="0"/>
                              </a:lnTo>
                              <a:lnTo>
                                <a:pt x="1038485" y="0"/>
                              </a:lnTo>
                              <a:lnTo>
                                <a:pt x="1009903" y="0"/>
                              </a:lnTo>
                              <a:lnTo>
                                <a:pt x="981320" y="0"/>
                              </a:lnTo>
                              <a:lnTo>
                                <a:pt x="971793" y="0"/>
                              </a:lnTo>
                              <a:lnTo>
                                <a:pt x="952738" y="0"/>
                              </a:lnTo>
                              <a:lnTo>
                                <a:pt x="933684" y="0"/>
                              </a:lnTo>
                              <a:lnTo>
                                <a:pt x="924156" y="9528"/>
                              </a:lnTo>
                              <a:lnTo>
                                <a:pt x="914629" y="9528"/>
                              </a:lnTo>
                              <a:lnTo>
                                <a:pt x="895574" y="9528"/>
                              </a:lnTo>
                              <a:lnTo>
                                <a:pt x="886047" y="19055"/>
                              </a:lnTo>
                              <a:lnTo>
                                <a:pt x="876519" y="19055"/>
                              </a:lnTo>
                              <a:lnTo>
                                <a:pt x="866992" y="28582"/>
                              </a:lnTo>
                              <a:lnTo>
                                <a:pt x="857465" y="28582"/>
                              </a:lnTo>
                              <a:lnTo>
                                <a:pt x="847937" y="28582"/>
                              </a:lnTo>
                              <a:lnTo>
                                <a:pt x="847937" y="38110"/>
                              </a:lnTo>
                              <a:lnTo>
                                <a:pt x="838410" y="47637"/>
                              </a:lnTo>
                              <a:lnTo>
                                <a:pt x="828882" y="47637"/>
                              </a:lnTo>
                              <a:lnTo>
                                <a:pt x="819355" y="47637"/>
                              </a:lnTo>
                              <a:lnTo>
                                <a:pt x="809828" y="57164"/>
                              </a:lnTo>
                              <a:lnTo>
                                <a:pt x="800300" y="57164"/>
                              </a:lnTo>
                              <a:lnTo>
                                <a:pt x="781245" y="76219"/>
                              </a:lnTo>
                              <a:lnTo>
                                <a:pt x="771718" y="85746"/>
                              </a:lnTo>
                              <a:lnTo>
                                <a:pt x="752663" y="95274"/>
                              </a:lnTo>
                              <a:lnTo>
                                <a:pt x="743136" y="104801"/>
                              </a:lnTo>
                              <a:lnTo>
                                <a:pt x="724081" y="114329"/>
                              </a:lnTo>
                              <a:lnTo>
                                <a:pt x="714554" y="123856"/>
                              </a:lnTo>
                              <a:lnTo>
                                <a:pt x="695499" y="133383"/>
                              </a:lnTo>
                              <a:lnTo>
                                <a:pt x="676444" y="142911"/>
                              </a:lnTo>
                              <a:lnTo>
                                <a:pt x="666917" y="152438"/>
                              </a:lnTo>
                              <a:lnTo>
                                <a:pt x="647862" y="161965"/>
                              </a:lnTo>
                              <a:lnTo>
                                <a:pt x="619280" y="161965"/>
                              </a:lnTo>
                              <a:lnTo>
                                <a:pt x="600225" y="161965"/>
                              </a:lnTo>
                              <a:lnTo>
                                <a:pt x="581170" y="161965"/>
                              </a:lnTo>
                              <a:lnTo>
                                <a:pt x="571643" y="171493"/>
                              </a:lnTo>
                              <a:lnTo>
                                <a:pt x="552588" y="171493"/>
                              </a:lnTo>
                              <a:lnTo>
                                <a:pt x="533534" y="171493"/>
                              </a:lnTo>
                              <a:lnTo>
                                <a:pt x="514479" y="171493"/>
                              </a:lnTo>
                              <a:lnTo>
                                <a:pt x="495424" y="171493"/>
                              </a:lnTo>
                              <a:lnTo>
                                <a:pt x="476369" y="171493"/>
                              </a:lnTo>
                              <a:lnTo>
                                <a:pt x="476369" y="171493"/>
                              </a:lnTo>
                              <a:lnTo>
                                <a:pt x="476369" y="171493"/>
                              </a:lnTo>
                              <a:lnTo>
                                <a:pt x="466842" y="171493"/>
                              </a:lnTo>
                              <a:lnTo>
                                <a:pt x="457314" y="171493"/>
                              </a:lnTo>
                              <a:lnTo>
                                <a:pt x="438260" y="171493"/>
                              </a:lnTo>
                              <a:lnTo>
                                <a:pt x="428732" y="171493"/>
                              </a:lnTo>
                              <a:lnTo>
                                <a:pt x="419205" y="171493"/>
                              </a:lnTo>
                              <a:lnTo>
                                <a:pt x="400150" y="171493"/>
                              </a:lnTo>
                              <a:lnTo>
                                <a:pt x="390623" y="171493"/>
                              </a:lnTo>
                              <a:lnTo>
                                <a:pt x="371568" y="171493"/>
                              </a:lnTo>
                              <a:lnTo>
                                <a:pt x="352513" y="171493"/>
                              </a:lnTo>
                              <a:lnTo>
                                <a:pt x="333458" y="171493"/>
                              </a:lnTo>
                              <a:lnTo>
                                <a:pt x="295349" y="171493"/>
                              </a:lnTo>
                              <a:lnTo>
                                <a:pt x="266767" y="171493"/>
                              </a:lnTo>
                              <a:lnTo>
                                <a:pt x="247712" y="161965"/>
                              </a:lnTo>
                              <a:lnTo>
                                <a:pt x="238185" y="161965"/>
                              </a:lnTo>
                              <a:lnTo>
                                <a:pt x="219130" y="161965"/>
                              </a:lnTo>
                              <a:lnTo>
                                <a:pt x="209602" y="161965"/>
                              </a:lnTo>
                              <a:lnTo>
                                <a:pt x="200075" y="161965"/>
                              </a:lnTo>
                              <a:lnTo>
                                <a:pt x="190548" y="161965"/>
                              </a:lnTo>
                              <a:lnTo>
                                <a:pt x="181020" y="152438"/>
                              </a:lnTo>
                              <a:lnTo>
                                <a:pt x="171493" y="152438"/>
                              </a:lnTo>
                              <a:lnTo>
                                <a:pt x="161966" y="152438"/>
                              </a:lnTo>
                              <a:lnTo>
                                <a:pt x="152438" y="152438"/>
                              </a:lnTo>
                              <a:lnTo>
                                <a:pt x="133383" y="152438"/>
                              </a:lnTo>
                              <a:lnTo>
                                <a:pt x="114329" y="152438"/>
                              </a:lnTo>
                              <a:lnTo>
                                <a:pt x="104801" y="152438"/>
                              </a:lnTo>
                              <a:lnTo>
                                <a:pt x="95274" y="152438"/>
                              </a:lnTo>
                              <a:lnTo>
                                <a:pt x="76219" y="152438"/>
                              </a:lnTo>
                              <a:lnTo>
                                <a:pt x="66692" y="152438"/>
                              </a:lnTo>
                              <a:lnTo>
                                <a:pt x="57165" y="161965"/>
                              </a:lnTo>
                              <a:lnTo>
                                <a:pt x="47637" y="171493"/>
                              </a:lnTo>
                              <a:lnTo>
                                <a:pt x="47637" y="190548"/>
                              </a:lnTo>
                              <a:lnTo>
                                <a:pt x="38110" y="200075"/>
                              </a:lnTo>
                              <a:lnTo>
                                <a:pt x="28582" y="209603"/>
                              </a:lnTo>
                              <a:lnTo>
                                <a:pt x="19055" y="238185"/>
                              </a:lnTo>
                              <a:lnTo>
                                <a:pt x="9527" y="257239"/>
                              </a:lnTo>
                              <a:lnTo>
                                <a:pt x="0" y="276294"/>
                              </a:lnTo>
                              <a:lnTo>
                                <a:pt x="0" y="295349"/>
                              </a:lnTo>
                              <a:lnTo>
                                <a:pt x="0" y="304876"/>
                              </a:lnTo>
                              <a:lnTo>
                                <a:pt x="0" y="314404"/>
                              </a:lnTo>
                              <a:lnTo>
                                <a:pt x="0" y="333459"/>
                              </a:lnTo>
                              <a:lnTo>
                                <a:pt x="0" y="352513"/>
                              </a:lnTo>
                              <a:lnTo>
                                <a:pt x="9527" y="362040"/>
                              </a:lnTo>
                              <a:lnTo>
                                <a:pt x="19055" y="381095"/>
                              </a:lnTo>
                              <a:lnTo>
                                <a:pt x="38110" y="390623"/>
                              </a:lnTo>
                              <a:lnTo>
                                <a:pt x="38110" y="409677"/>
                              </a:lnTo>
                              <a:lnTo>
                                <a:pt x="57165" y="438260"/>
                              </a:lnTo>
                              <a:lnTo>
                                <a:pt x="76219" y="457314"/>
                              </a:lnTo>
                              <a:lnTo>
                                <a:pt x="85747" y="476369"/>
                              </a:lnTo>
                              <a:lnTo>
                                <a:pt x="104801" y="504951"/>
                              </a:lnTo>
                              <a:lnTo>
                                <a:pt x="104801" y="514479"/>
                              </a:lnTo>
                              <a:lnTo>
                                <a:pt x="114329" y="524006"/>
                              </a:lnTo>
                              <a:lnTo>
                                <a:pt x="123856" y="552588"/>
                              </a:lnTo>
                              <a:lnTo>
                                <a:pt x="133383" y="562116"/>
                              </a:lnTo>
                              <a:lnTo>
                                <a:pt x="142911" y="581170"/>
                              </a:lnTo>
                              <a:lnTo>
                                <a:pt x="152438" y="590698"/>
                              </a:lnTo>
                              <a:lnTo>
                                <a:pt x="171493" y="609752"/>
                              </a:lnTo>
                              <a:lnTo>
                                <a:pt x="181020" y="638335"/>
                              </a:lnTo>
                              <a:lnTo>
                                <a:pt x="200075" y="657389"/>
                              </a:lnTo>
                              <a:lnTo>
                                <a:pt x="209602" y="676444"/>
                              </a:lnTo>
                              <a:lnTo>
                                <a:pt x="238185" y="724081"/>
                              </a:lnTo>
                              <a:lnTo>
                                <a:pt x="238185" y="724081"/>
                              </a:lnTo>
                              <a:lnTo>
                                <a:pt x="238185" y="724081"/>
                              </a:lnTo>
                              <a:lnTo>
                                <a:pt x="266767" y="752663"/>
                              </a:lnTo>
                              <a:lnTo>
                                <a:pt x="276294" y="771718"/>
                              </a:lnTo>
                              <a:lnTo>
                                <a:pt x="295349" y="781245"/>
                              </a:lnTo>
                              <a:lnTo>
                                <a:pt x="304876" y="800300"/>
                              </a:lnTo>
                              <a:lnTo>
                                <a:pt x="314404" y="809827"/>
                              </a:lnTo>
                              <a:lnTo>
                                <a:pt x="314404" y="819355"/>
                              </a:lnTo>
                              <a:lnTo>
                                <a:pt x="323931" y="819355"/>
                              </a:lnTo>
                              <a:lnTo>
                                <a:pt x="333458" y="828882"/>
                              </a:lnTo>
                              <a:lnTo>
                                <a:pt x="342986" y="838410"/>
                              </a:lnTo>
                              <a:lnTo>
                                <a:pt x="352513" y="857465"/>
                              </a:lnTo>
                              <a:lnTo>
                                <a:pt x="371568" y="866992"/>
                              </a:lnTo>
                              <a:lnTo>
                                <a:pt x="381096" y="886046"/>
                              </a:lnTo>
                              <a:lnTo>
                                <a:pt x="409677" y="895574"/>
                              </a:lnTo>
                              <a:lnTo>
                                <a:pt x="447787" y="914629"/>
                              </a:lnTo>
                              <a:lnTo>
                                <a:pt x="466842" y="924156"/>
                              </a:lnTo>
                              <a:lnTo>
                                <a:pt x="514479" y="943211"/>
                              </a:lnTo>
                              <a:lnTo>
                                <a:pt x="552588" y="962266"/>
                              </a:lnTo>
                              <a:lnTo>
                                <a:pt x="609753" y="981320"/>
                              </a:lnTo>
                              <a:lnTo>
                                <a:pt x="666917" y="1000375"/>
                              </a:lnTo>
                              <a:lnTo>
                                <a:pt x="724081" y="1019430"/>
                              </a:lnTo>
                              <a:lnTo>
                                <a:pt x="790773" y="1038485"/>
                              </a:lnTo>
                              <a:lnTo>
                                <a:pt x="876519" y="1057540"/>
                              </a:lnTo>
                              <a:lnTo>
                                <a:pt x="952738" y="1076594"/>
                              </a:lnTo>
                              <a:lnTo>
                                <a:pt x="1019430" y="1095649"/>
                              </a:lnTo>
                              <a:lnTo>
                                <a:pt x="1105176" y="1114704"/>
                              </a:lnTo>
                              <a:lnTo>
                                <a:pt x="1200450" y="1133758"/>
                              </a:lnTo>
                              <a:lnTo>
                                <a:pt x="1276669" y="1152813"/>
                              </a:lnTo>
                              <a:lnTo>
                                <a:pt x="1352888" y="1162341"/>
                              </a:lnTo>
                              <a:lnTo>
                                <a:pt x="1438635" y="1162341"/>
                              </a:lnTo>
                              <a:lnTo>
                                <a:pt x="1514854" y="1162341"/>
                              </a:lnTo>
                              <a:lnTo>
                                <a:pt x="1591073" y="1162341"/>
                              </a:lnTo>
                              <a:lnTo>
                                <a:pt x="1667292" y="1162341"/>
                              </a:lnTo>
                              <a:lnTo>
                                <a:pt x="1733984" y="1162341"/>
                              </a:lnTo>
                              <a:lnTo>
                                <a:pt x="1791148" y="1162341"/>
                              </a:lnTo>
                              <a:lnTo>
                                <a:pt x="1829257" y="1152813"/>
                              </a:lnTo>
                              <a:lnTo>
                                <a:pt x="1886422" y="1143286"/>
                              </a:lnTo>
                              <a:lnTo>
                                <a:pt x="1915004" y="1124231"/>
                              </a:lnTo>
                              <a:lnTo>
                                <a:pt x="1943586" y="1105176"/>
                              </a:lnTo>
                              <a:lnTo>
                                <a:pt x="1953113" y="1095649"/>
                              </a:lnTo>
                              <a:lnTo>
                                <a:pt x="1972168" y="1086122"/>
                              </a:lnTo>
                              <a:lnTo>
                                <a:pt x="1981696" y="1048012"/>
                              </a:lnTo>
                              <a:lnTo>
                                <a:pt x="2000750" y="1019430"/>
                              </a:lnTo>
                              <a:lnTo>
                                <a:pt x="2019805" y="990848"/>
                              </a:lnTo>
                              <a:lnTo>
                                <a:pt x="2029332" y="943211"/>
                              </a:lnTo>
                              <a:lnTo>
                                <a:pt x="2048387" y="914629"/>
                              </a:lnTo>
                              <a:lnTo>
                                <a:pt x="2067442" y="866992"/>
                              </a:lnTo>
                              <a:lnTo>
                                <a:pt x="2086497" y="819355"/>
                              </a:lnTo>
                              <a:lnTo>
                                <a:pt x="2105552" y="781245"/>
                              </a:lnTo>
                              <a:lnTo>
                                <a:pt x="2115079" y="743136"/>
                              </a:lnTo>
                              <a:lnTo>
                                <a:pt x="2134134" y="714554"/>
                              </a:lnTo>
                              <a:lnTo>
                                <a:pt x="2153188" y="666917"/>
                              </a:lnTo>
                              <a:lnTo>
                                <a:pt x="2162716" y="647862"/>
                              </a:lnTo>
                              <a:lnTo>
                                <a:pt x="2162716" y="628807"/>
                              </a:lnTo>
                              <a:lnTo>
                                <a:pt x="2162716" y="609752"/>
                              </a:lnTo>
                              <a:lnTo>
                                <a:pt x="2162716" y="581170"/>
                              </a:lnTo>
                              <a:lnTo>
                                <a:pt x="2162716" y="562116"/>
                              </a:lnTo>
                              <a:lnTo>
                                <a:pt x="2162716" y="552588"/>
                              </a:lnTo>
                              <a:lnTo>
                                <a:pt x="2162716" y="543061"/>
                              </a:lnTo>
                              <a:lnTo>
                                <a:pt x="2162716" y="524006"/>
                              </a:lnTo>
                              <a:lnTo>
                                <a:pt x="2162716" y="514479"/>
                              </a:lnTo>
                              <a:lnTo>
                                <a:pt x="2162716" y="495424"/>
                              </a:lnTo>
                              <a:lnTo>
                                <a:pt x="2162716" y="476369"/>
                              </a:lnTo>
                              <a:lnTo>
                                <a:pt x="2162716" y="447787"/>
                              </a:lnTo>
                              <a:lnTo>
                                <a:pt x="2162716" y="438260"/>
                              </a:lnTo>
                              <a:lnTo>
                                <a:pt x="2162716" y="428732"/>
                              </a:lnTo>
                              <a:lnTo>
                                <a:pt x="2162716" y="409677"/>
                              </a:lnTo>
                              <a:lnTo>
                                <a:pt x="2162716" y="409677"/>
                              </a:lnTo>
                              <a:lnTo>
                                <a:pt x="2162716" y="409677"/>
                              </a:lnTo>
                              <a:lnTo>
                                <a:pt x="2162716" y="400150"/>
                              </a:lnTo>
                              <a:lnTo>
                                <a:pt x="2153188" y="381095"/>
                              </a:lnTo>
                              <a:lnTo>
                                <a:pt x="2153188" y="362040"/>
                              </a:lnTo>
                              <a:lnTo>
                                <a:pt x="2143661" y="352513"/>
                              </a:lnTo>
                              <a:lnTo>
                                <a:pt x="2134134" y="342986"/>
                              </a:lnTo>
                              <a:lnTo>
                                <a:pt x="2124606" y="323931"/>
                              </a:lnTo>
                              <a:lnTo>
                                <a:pt x="2124606" y="314404"/>
                              </a:lnTo>
                              <a:lnTo>
                                <a:pt x="2105552" y="295349"/>
                              </a:lnTo>
                              <a:lnTo>
                                <a:pt x="2096024" y="285821"/>
                              </a:lnTo>
                              <a:lnTo>
                                <a:pt x="2076969" y="266767"/>
                              </a:lnTo>
                              <a:lnTo>
                                <a:pt x="2067442" y="257239"/>
                              </a:lnTo>
                              <a:lnTo>
                                <a:pt x="2048387" y="238185"/>
                              </a:lnTo>
                              <a:lnTo>
                                <a:pt x="2038860" y="228657"/>
                              </a:lnTo>
                              <a:lnTo>
                                <a:pt x="2029332" y="219130"/>
                              </a:lnTo>
                              <a:lnTo>
                                <a:pt x="2010278" y="200075"/>
                              </a:lnTo>
                              <a:lnTo>
                                <a:pt x="2000750" y="190548"/>
                              </a:lnTo>
                              <a:lnTo>
                                <a:pt x="1981696" y="171493"/>
                              </a:lnTo>
                              <a:lnTo>
                                <a:pt x="1972168" y="161965"/>
                              </a:lnTo>
                              <a:lnTo>
                                <a:pt x="1953113" y="142911"/>
                              </a:lnTo>
                              <a:lnTo>
                                <a:pt x="1943586" y="133383"/>
                              </a:lnTo>
                              <a:lnTo>
                                <a:pt x="1924531" y="114329"/>
                              </a:lnTo>
                              <a:lnTo>
                                <a:pt x="1905477" y="104801"/>
                              </a:lnTo>
                              <a:lnTo>
                                <a:pt x="1886422" y="85746"/>
                              </a:lnTo>
                              <a:lnTo>
                                <a:pt x="1867367" y="76219"/>
                              </a:lnTo>
                              <a:lnTo>
                                <a:pt x="1857840" y="66692"/>
                              </a:lnTo>
                              <a:lnTo>
                                <a:pt x="1838785" y="57164"/>
                              </a:lnTo>
                              <a:lnTo>
                                <a:pt x="1829257" y="47637"/>
                              </a:lnTo>
                              <a:lnTo>
                                <a:pt x="1819730" y="38110"/>
                              </a:lnTo>
                              <a:lnTo>
                                <a:pt x="1800675" y="38110"/>
                              </a:lnTo>
                              <a:lnTo>
                                <a:pt x="1800675" y="28582"/>
                              </a:lnTo>
                              <a:lnTo>
                                <a:pt x="1791148" y="19055"/>
                              </a:lnTo>
                              <a:lnTo>
                                <a:pt x="1781621" y="19055"/>
                              </a:lnTo>
                              <a:lnTo>
                                <a:pt x="1772093" y="9528"/>
                              </a:lnTo>
                              <a:lnTo>
                                <a:pt x="1762566" y="9528"/>
                              </a:lnTo>
                              <a:lnTo>
                                <a:pt x="1753038" y="9528"/>
                              </a:lnTo>
                            </a:path>
                          </a:pathLst>
                        </a:custGeom>
                        <a:ln w="47637">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86893" id="PageOffice 3" o:spid="_x0000_s1026" alt="批注时间：2017-03-03 10:37:44&#10;批注人：小丽" style="position:absolute;left:0;text-align:left;margin-left:143.6pt;margin-top:27.6pt;width:170.3pt;height:91.5pt;z-index:251660288;visibility:hidden;mso-wrap-style:square;mso-wrap-distance-left:9pt;mso-wrap-distance-top:0;mso-wrap-distance-right:9pt;mso-wrap-distance-bottom:0;mso-position-horizontal:absolute;mso-position-horizontal-relative:text;mso-position-vertical:absolute;mso-position-vertical-relative:text;v-text-anchor:top" coordsize="2162717,1162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" path="m1895949,66692r,l1895949,66692r-28582,l1810203,57164r-66692,-9527l1676819,38110r-76219,l1524381,38110r-95274,-9528l1352888,19055,1286197,9528r-66692,l1162341,9528,1114704,r-47637,l1038485,r-28582,l981320,r-9527,l952738,,933684,r-9528,9528l914629,9528r-19055,l886047,19055r-9528,l866992,28582r-9527,l847937,28582r,9528l838410,47637r-9528,l819355,47637r-9527,9527l800300,57164,781245,76219r-9527,9527l752663,95274r-9527,9527l724081,114329r-9527,9527l695499,133383r-19055,9528l666917,152438r-19055,9527l619280,161965r-19055,l581170,161965r-9527,9528l552588,171493r-19054,l514479,171493r-19055,l476369,171493r,l476369,171493r-9527,l457314,171493r-19054,l428732,171493r-9527,l400150,171493r-9527,l371568,171493r-19055,l333458,171493r-38109,l266767,171493r-19055,-9528l238185,161965r-19055,l209602,161965r-9527,l190548,161965r-9528,-9527l171493,152438r-9527,l152438,152438r-19055,l114329,152438r-9528,l95274,152438r-19055,l66692,152438r-9527,9527l47637,171493r,19055l38110,200075r-9528,9528l19055,238185,9527,257239,,276294r,19055l,304876r,9528l,333459r,19054l9527,362040r9528,19055l38110,390623r,19054l57165,438260r19054,19054l85747,476369r19054,28582l104801,514479r9528,9527l123856,552588r9527,9528l142911,581170r9527,9528l171493,609752r9527,28583l200075,657389r9527,19055l238185,724081r,l238185,724081r28582,28582l276294,771718r19055,9527l304876,800300r9528,9527l314404,819355r9527,l333458,828882r9528,9528l352513,857465r19055,9527l381096,886046r28581,9528l447787,914629r19055,9527l514479,943211r38109,19055l609753,981320r57164,19055l724081,1019430r66692,19055l876519,1057540r76219,19054l1019430,1095649r85746,19055l1200450,1133758r76219,19055l1352888,1162341r85747,l1514854,1162341r76219,l1667292,1162341r66692,l1791148,1162341r38109,-9528l1886422,1143286r28582,-19055l1943586,1105176r9527,-9527l1972168,1086122r9528,-38110l2000750,1019430r19055,-28582l2029332,943211r19055,-28582l2067442,866992r19055,-47637l2105552,781245r9527,-38109l2134134,714554r19054,-47637l2162716,647862r,-19055l2162716,609752r,-28582l2162716,562116r,-9528l2162716,543061r,-19055l2162716,514479r,-19055l2162716,476369r,-28582l2162716,438260r,-9528l2162716,409677r,l2162716,409677r,-9527l2153188,381095r,-19055l2143661,352513r-9527,-9527l2124606,323931r,-9527l2105552,295349r-9528,-9528l2076969,266767r-9527,-9528l2048387,238185r-9527,-9528l2029332,219130r-19054,-19055l2000750,190548r-19054,-19055l1972168,161965r-19055,-19054l1943586,133383r-19055,-19054l1905477,104801,1886422,85746r-19055,-9527l1857840,66692r-19055,-9528l1829257,47637r-9527,-9527l1800675,38110r,-9528l1791148,19055r-9527,l1772093,9528r-9527,l1753038,9528e" filled="f" strokecolor="blue" strokeweight="1.32325mm">
                <v:path arrowok="t" textboxrect="0,0,2162717,1162342"/>
              </v:shape>
            </w:pict>
          </mc:Fallback>
        </mc:AlternateContent>
      </w:r>
      <w:del w:id="7" w:author="杨松(租赁)(外包)" w:date="2017-03-06T10:20:00Z">
        <w:r w:rsidR="00471419" w:rsidDel="00D250D3">
          <w:rPr>
            <w:rFonts w:cs="Arial" w:hint="eastAsia"/>
            <w:b/>
            <w:sz w:val="48"/>
            <w:szCs w:val="48"/>
          </w:rPr>
          <w:delText>添加测试2</w:delText>
        </w:r>
      </w:del>
    </w:p>
    <w:p w:rsidR="000775DE" w:rsidRDefault="000775DE" w:rsidP="00FA0A9F">
      <w:pPr>
        <w:spacing w:line="360" w:lineRule="auto"/>
        <w:jc w:val="center"/>
        <w:rPr>
          <w:rFonts w:cs="Arial"/>
          <w:b/>
          <w:sz w:val="48"/>
          <w:szCs w:val="48"/>
        </w:rPr>
      </w:pPr>
      <w:r>
        <w:rPr>
          <w:rFonts w:cs="Arial" w:hint="eastAsia"/>
          <w:b/>
          <w:sz w:val="48"/>
          <w:szCs w:val="48"/>
        </w:rPr>
        <w:t>测加</w:t>
      </w:r>
      <w:r>
        <w:rPr>
          <w:rFonts w:cs="Arial"/>
          <w:b/>
          <w:sz w:val="48"/>
          <w:szCs w:val="48"/>
        </w:rPr>
        <w:t>测试</w:t>
      </w:r>
      <w:r>
        <w:rPr>
          <w:rFonts w:cs="Arial" w:hint="eastAsia"/>
          <w:b/>
          <w:sz w:val="48"/>
          <w:szCs w:val="48"/>
        </w:rPr>
        <w:t>3</w:t>
      </w:r>
    </w:p>
    <w:p w:rsidR="000775DE" w:rsidRPr="000770B0" w:rsidRDefault="000775DE" w:rsidP="00FA0A9F">
      <w:pPr>
        <w:spacing w:line="360" w:lineRule="auto"/>
        <w:jc w:val="center"/>
        <w:rPr>
          <w:rFonts w:cs="Arial"/>
          <w:b/>
          <w:sz w:val="48"/>
          <w:szCs w:val="48"/>
        </w:rPr>
      </w:pPr>
      <w:r>
        <w:rPr>
          <w:rFonts w:cs="Arial" w:hint="eastAsia"/>
          <w:b/>
          <w:sz w:val="48"/>
          <w:szCs w:val="48"/>
        </w:rPr>
        <w:t>添加</w:t>
      </w:r>
      <w:r>
        <w:rPr>
          <w:rFonts w:cs="Arial"/>
          <w:b/>
          <w:sz w:val="48"/>
          <w:szCs w:val="48"/>
        </w:rPr>
        <w:t>测试</w:t>
      </w:r>
      <w:r>
        <w:rPr>
          <w:rFonts w:cs="Arial" w:hint="eastAsia"/>
          <w:b/>
          <w:sz w:val="48"/>
          <w:szCs w:val="48"/>
        </w:rPr>
        <w:t>4</w:t>
      </w:r>
    </w:p>
    <w:p w:rsidR="00FA0A9F" w:rsidRDefault="00BC47F5" w:rsidP="00FA0A9F">
      <w:pPr>
        <w:spacing w:line="360" w:lineRule="auto"/>
        <w:jc w:val="center"/>
        <w:rPr>
          <w:rFonts w:cs="Arial"/>
          <w:b/>
          <w:sz w:val="48"/>
          <w:szCs w:val="48"/>
        </w:rPr>
      </w:pPr>
      <w:r>
        <w:rPr>
          <w:rFonts w:cs="Arial" w:hint="eastAsia"/>
          <w:b/>
          <w:sz w:val="48"/>
          <w:szCs w:val="48"/>
        </w:rPr>
        <w:t>2222</w:t>
      </w:r>
      <w:r>
        <w:rPr>
          <w:rFonts w:cs="Arial"/>
          <w:b/>
          <w:sz w:val="48"/>
          <w:szCs w:val="48"/>
        </w:rPr>
        <w:t>222222222</w:t>
      </w:r>
    </w:p>
    <w:p w:rsidR="00BC47F5" w:rsidRPr="000770B0" w:rsidRDefault="00BC47F5" w:rsidP="00FA0A9F">
      <w:pPr>
        <w:spacing w:line="360" w:lineRule="auto"/>
        <w:jc w:val="center"/>
        <w:rPr>
          <w:rFonts w:cs="Arial"/>
          <w:b/>
          <w:sz w:val="48"/>
          <w:szCs w:val="48"/>
        </w:rPr>
      </w:pPr>
      <w:r>
        <w:rPr>
          <w:rFonts w:cs="Arial"/>
          <w:b/>
          <w:sz w:val="48"/>
          <w:szCs w:val="48"/>
        </w:rPr>
        <w:t>222222</w:t>
      </w:r>
    </w:p>
    <w:p w:rsidR="00FA0A9F" w:rsidRPr="000770B0" w:rsidRDefault="00C94FE4" w:rsidP="00FA0A9F">
      <w:pPr>
        <w:spacing w:line="360" w:lineRule="auto"/>
        <w:jc w:val="center"/>
        <w:rPr>
          <w:rFonts w:cs="Arial"/>
          <w:b/>
          <w:sz w:val="48"/>
          <w:szCs w:val="48"/>
        </w:rPr>
      </w:pPr>
      <w:r>
        <w:rPr>
          <w:rFonts w:cs="Arial" w:hint="eastAsia"/>
          <w:b/>
          <w:noProof/>
          <w:sz w:val="48"/>
          <w:szCs w:val="48"/>
        </w:rPr>
        <mc:AlternateContent>
          <mc:Choice Requires="wps">
            <w:drawing>
              <wp:anchor distT="0" distB="0" distL="114300" distR="114300" simplePos="0" relativeHeight="251661312" behindDoc="0" locked="0" layoutInCell="1" allowOverlap="1" wp14:anchorId="2FC23B54" wp14:editId="496ACA13">
                <wp:simplePos x="0" y="0"/>
                <wp:positionH relativeFrom="column">
                  <wp:posOffset>1718631</wp:posOffset>
                </wp:positionH>
                <wp:positionV relativeFrom="paragraph">
                  <wp:posOffset>184830</wp:posOffset>
                </wp:positionV>
                <wp:extent cx="3058290" cy="1067068"/>
                <wp:effectExtent l="0" t="0" r="0" b="0"/>
                <wp:wrapNone/>
                <wp:docPr id="6" name="PageOffice 6" descr="批注时间：2017-03-03 10:46:25&#10;批注人：老王" hidden="1"/>
                <wp:cNvGraphicFramePr/>
                <a:graphic xmlns:a="http://schemas.openxmlformats.org/drawingml/2006/main">
                  <a:graphicData uri="http://schemas.microsoft.com/office/word/2010/wordprocessingShape">
                    <wps:wsp>
                      <wps:cNvSpPr/>
                      <wps:spPr>
                        <a:xfrm>
                          <a:off x="0" y="0"/>
                          <a:ext cx="3058290" cy="1067068"/>
                        </a:xfrm>
                        <a:custGeom>
                          <a:avLst/>
                          <a:gdLst/>
                          <a:ahLst/>
                          <a:cxnLst/>
                          <a:rect l="0" t="0" r="0" b="0"/>
                          <a:pathLst>
                            <a:path w="3058290" h="1067068">
                              <a:moveTo>
                                <a:pt x="1981695" y="57165"/>
                              </a:moveTo>
                              <a:lnTo>
                                <a:pt x="1972168" y="57165"/>
                              </a:lnTo>
                              <a:lnTo>
                                <a:pt x="1934058" y="57165"/>
                              </a:lnTo>
                              <a:lnTo>
                                <a:pt x="1886421" y="57165"/>
                              </a:lnTo>
                              <a:lnTo>
                                <a:pt x="1800675" y="57165"/>
                              </a:lnTo>
                              <a:lnTo>
                                <a:pt x="1695874" y="57165"/>
                              </a:lnTo>
                              <a:lnTo>
                                <a:pt x="1600600" y="57165"/>
                              </a:lnTo>
                              <a:lnTo>
                                <a:pt x="1476744" y="57165"/>
                              </a:lnTo>
                              <a:lnTo>
                                <a:pt x="1352888" y="57165"/>
                              </a:lnTo>
                              <a:lnTo>
                                <a:pt x="1219504" y="38110"/>
                              </a:lnTo>
                              <a:lnTo>
                                <a:pt x="1114703" y="28582"/>
                              </a:lnTo>
                              <a:lnTo>
                                <a:pt x="1000375" y="28582"/>
                              </a:lnTo>
                              <a:lnTo>
                                <a:pt x="886046" y="28582"/>
                              </a:lnTo>
                              <a:lnTo>
                                <a:pt x="790772" y="38110"/>
                              </a:lnTo>
                              <a:lnTo>
                                <a:pt x="714553" y="38110"/>
                              </a:lnTo>
                              <a:lnTo>
                                <a:pt x="628807" y="38110"/>
                              </a:lnTo>
                              <a:lnTo>
                                <a:pt x="552588" y="38110"/>
                              </a:lnTo>
                              <a:lnTo>
                                <a:pt x="485896" y="38110"/>
                              </a:lnTo>
                              <a:lnTo>
                                <a:pt x="438259" y="38110"/>
                              </a:lnTo>
                              <a:lnTo>
                                <a:pt x="381095" y="38110"/>
                              </a:lnTo>
                              <a:lnTo>
                                <a:pt x="323931" y="19055"/>
                              </a:lnTo>
                              <a:lnTo>
                                <a:pt x="285821" y="9528"/>
                              </a:lnTo>
                              <a:lnTo>
                                <a:pt x="247711" y="0"/>
                              </a:lnTo>
                              <a:lnTo>
                                <a:pt x="228657" y="0"/>
                              </a:lnTo>
                              <a:lnTo>
                                <a:pt x="219129" y="0"/>
                              </a:lnTo>
                              <a:lnTo>
                                <a:pt x="209602" y="0"/>
                              </a:lnTo>
                              <a:lnTo>
                                <a:pt x="200075" y="0"/>
                              </a:lnTo>
                              <a:lnTo>
                                <a:pt x="190547" y="0"/>
                              </a:lnTo>
                              <a:lnTo>
                                <a:pt x="171493" y="19055"/>
                              </a:lnTo>
                              <a:lnTo>
                                <a:pt x="152438" y="28582"/>
                              </a:lnTo>
                              <a:lnTo>
                                <a:pt x="133383" y="57165"/>
                              </a:lnTo>
                              <a:lnTo>
                                <a:pt x="114328" y="76219"/>
                              </a:lnTo>
                              <a:lnTo>
                                <a:pt x="104801" y="85747"/>
                              </a:lnTo>
                              <a:lnTo>
                                <a:pt x="85746" y="114329"/>
                              </a:lnTo>
                              <a:lnTo>
                                <a:pt x="66691" y="133384"/>
                              </a:lnTo>
                              <a:lnTo>
                                <a:pt x="57164" y="142911"/>
                              </a:lnTo>
                              <a:lnTo>
                                <a:pt x="47636" y="161966"/>
                              </a:lnTo>
                              <a:lnTo>
                                <a:pt x="38109" y="171493"/>
                              </a:lnTo>
                              <a:lnTo>
                                <a:pt x="28582" y="190548"/>
                              </a:lnTo>
                              <a:lnTo>
                                <a:pt x="19054" y="200075"/>
                              </a:lnTo>
                              <a:lnTo>
                                <a:pt x="19054" y="209603"/>
                              </a:lnTo>
                              <a:lnTo>
                                <a:pt x="19054" y="228657"/>
                              </a:lnTo>
                              <a:lnTo>
                                <a:pt x="19054" y="238185"/>
                              </a:lnTo>
                              <a:lnTo>
                                <a:pt x="19054" y="247712"/>
                              </a:lnTo>
                              <a:lnTo>
                                <a:pt x="9527" y="266767"/>
                              </a:lnTo>
                              <a:lnTo>
                                <a:pt x="9527" y="276294"/>
                              </a:lnTo>
                              <a:lnTo>
                                <a:pt x="0" y="285822"/>
                              </a:lnTo>
                              <a:lnTo>
                                <a:pt x="0" y="314404"/>
                              </a:lnTo>
                              <a:lnTo>
                                <a:pt x="0" y="323931"/>
                              </a:lnTo>
                              <a:lnTo>
                                <a:pt x="0" y="342986"/>
                              </a:lnTo>
                              <a:lnTo>
                                <a:pt x="0" y="362041"/>
                              </a:lnTo>
                              <a:lnTo>
                                <a:pt x="0" y="371568"/>
                              </a:lnTo>
                              <a:lnTo>
                                <a:pt x="0" y="381096"/>
                              </a:lnTo>
                              <a:lnTo>
                                <a:pt x="0" y="390623"/>
                              </a:lnTo>
                              <a:lnTo>
                                <a:pt x="0" y="400150"/>
                              </a:lnTo>
                              <a:lnTo>
                                <a:pt x="0" y="419205"/>
                              </a:lnTo>
                              <a:lnTo>
                                <a:pt x="9527" y="428732"/>
                              </a:lnTo>
                              <a:lnTo>
                                <a:pt x="9527" y="428732"/>
                              </a:lnTo>
                              <a:lnTo>
                                <a:pt x="9527" y="428732"/>
                              </a:lnTo>
                              <a:lnTo>
                                <a:pt x="19054" y="447787"/>
                              </a:lnTo>
                              <a:lnTo>
                                <a:pt x="28582" y="457315"/>
                              </a:lnTo>
                              <a:lnTo>
                                <a:pt x="28582" y="466842"/>
                              </a:lnTo>
                              <a:lnTo>
                                <a:pt x="47636" y="485897"/>
                              </a:lnTo>
                              <a:lnTo>
                                <a:pt x="57164" y="495424"/>
                              </a:lnTo>
                              <a:lnTo>
                                <a:pt x="66691" y="514479"/>
                              </a:lnTo>
                              <a:lnTo>
                                <a:pt x="76219" y="524006"/>
                              </a:lnTo>
                              <a:lnTo>
                                <a:pt x="85746" y="543061"/>
                              </a:lnTo>
                              <a:lnTo>
                                <a:pt x="95274" y="552588"/>
                              </a:lnTo>
                              <a:lnTo>
                                <a:pt x="114328" y="562116"/>
                              </a:lnTo>
                              <a:lnTo>
                                <a:pt x="123855" y="581171"/>
                              </a:lnTo>
                              <a:lnTo>
                                <a:pt x="142910" y="590698"/>
                              </a:lnTo>
                              <a:lnTo>
                                <a:pt x="152438" y="609753"/>
                              </a:lnTo>
                              <a:lnTo>
                                <a:pt x="171493" y="619280"/>
                              </a:lnTo>
                              <a:lnTo>
                                <a:pt x="181020" y="638335"/>
                              </a:lnTo>
                              <a:lnTo>
                                <a:pt x="209602" y="647862"/>
                              </a:lnTo>
                              <a:lnTo>
                                <a:pt x="238184" y="676444"/>
                              </a:lnTo>
                              <a:lnTo>
                                <a:pt x="285821" y="705027"/>
                              </a:lnTo>
                              <a:lnTo>
                                <a:pt x="314403" y="724081"/>
                              </a:lnTo>
                              <a:lnTo>
                                <a:pt x="352513" y="752663"/>
                              </a:lnTo>
                              <a:lnTo>
                                <a:pt x="371568" y="771718"/>
                              </a:lnTo>
                              <a:lnTo>
                                <a:pt x="390622" y="781246"/>
                              </a:lnTo>
                              <a:lnTo>
                                <a:pt x="438259" y="800300"/>
                              </a:lnTo>
                              <a:lnTo>
                                <a:pt x="476369" y="819355"/>
                              </a:lnTo>
                              <a:lnTo>
                                <a:pt x="524006" y="838410"/>
                              </a:lnTo>
                              <a:lnTo>
                                <a:pt x="581170" y="847937"/>
                              </a:lnTo>
                              <a:lnTo>
                                <a:pt x="638334" y="866992"/>
                              </a:lnTo>
                              <a:lnTo>
                                <a:pt x="695498" y="886047"/>
                              </a:lnTo>
                              <a:lnTo>
                                <a:pt x="752663" y="905102"/>
                              </a:lnTo>
                              <a:lnTo>
                                <a:pt x="828882" y="924156"/>
                              </a:lnTo>
                              <a:lnTo>
                                <a:pt x="924156" y="943211"/>
                              </a:lnTo>
                              <a:lnTo>
                                <a:pt x="1019429" y="962266"/>
                              </a:lnTo>
                              <a:lnTo>
                                <a:pt x="1095649" y="981321"/>
                              </a:lnTo>
                              <a:lnTo>
                                <a:pt x="1171868" y="1000375"/>
                              </a:lnTo>
                              <a:lnTo>
                                <a:pt x="1257614" y="1009903"/>
                              </a:lnTo>
                              <a:lnTo>
                                <a:pt x="1324306" y="1019430"/>
                              </a:lnTo>
                              <a:lnTo>
                                <a:pt x="1390997" y="1028958"/>
                              </a:lnTo>
                              <a:lnTo>
                                <a:pt x="1467216" y="1038485"/>
                              </a:lnTo>
                              <a:lnTo>
                                <a:pt x="1533908" y="1038485"/>
                              </a:lnTo>
                              <a:lnTo>
                                <a:pt x="1619655" y="1057540"/>
                              </a:lnTo>
                              <a:lnTo>
                                <a:pt x="1695874" y="1057540"/>
                              </a:lnTo>
                              <a:lnTo>
                                <a:pt x="1772093" y="1067067"/>
                              </a:lnTo>
                              <a:lnTo>
                                <a:pt x="1838784" y="1067067"/>
                              </a:lnTo>
                              <a:lnTo>
                                <a:pt x="1924531" y="1057540"/>
                              </a:lnTo>
                              <a:lnTo>
                                <a:pt x="2000750" y="1048012"/>
                              </a:lnTo>
                              <a:lnTo>
                                <a:pt x="2076969" y="1028958"/>
                              </a:lnTo>
                              <a:lnTo>
                                <a:pt x="2162715" y="1028958"/>
                              </a:lnTo>
                              <a:lnTo>
                                <a:pt x="2229407" y="1028958"/>
                              </a:lnTo>
                              <a:lnTo>
                                <a:pt x="2286571" y="1028958"/>
                              </a:lnTo>
                              <a:lnTo>
                                <a:pt x="2343736" y="1028958"/>
                              </a:lnTo>
                              <a:lnTo>
                                <a:pt x="2400900" y="1028958"/>
                              </a:lnTo>
                              <a:lnTo>
                                <a:pt x="2448537" y="1028958"/>
                              </a:lnTo>
                              <a:lnTo>
                                <a:pt x="2505701" y="1028958"/>
                              </a:lnTo>
                              <a:lnTo>
                                <a:pt x="2553338" y="1028958"/>
                              </a:lnTo>
                              <a:lnTo>
                                <a:pt x="2610502" y="1019430"/>
                              </a:lnTo>
                              <a:lnTo>
                                <a:pt x="2667667" y="1000375"/>
                              </a:lnTo>
                              <a:lnTo>
                                <a:pt x="2724831" y="981321"/>
                              </a:lnTo>
                              <a:lnTo>
                                <a:pt x="2781995" y="971793"/>
                              </a:lnTo>
                              <a:lnTo>
                                <a:pt x="2829632" y="952738"/>
                              </a:lnTo>
                              <a:lnTo>
                                <a:pt x="2877269" y="943211"/>
                              </a:lnTo>
                              <a:lnTo>
                                <a:pt x="2924906" y="924156"/>
                              </a:lnTo>
                              <a:lnTo>
                                <a:pt x="2963015" y="914629"/>
                              </a:lnTo>
                              <a:lnTo>
                                <a:pt x="2982070" y="895574"/>
                              </a:lnTo>
                              <a:lnTo>
                                <a:pt x="3001125" y="886047"/>
                              </a:lnTo>
                              <a:lnTo>
                                <a:pt x="3001125" y="886047"/>
                              </a:lnTo>
                              <a:lnTo>
                                <a:pt x="3001125" y="886047"/>
                              </a:lnTo>
                              <a:lnTo>
                                <a:pt x="3010652" y="866992"/>
                              </a:lnTo>
                              <a:lnTo>
                                <a:pt x="3029707" y="857465"/>
                              </a:lnTo>
                              <a:lnTo>
                                <a:pt x="3039234" y="838410"/>
                              </a:lnTo>
                              <a:lnTo>
                                <a:pt x="3048762" y="828883"/>
                              </a:lnTo>
                              <a:lnTo>
                                <a:pt x="3058289" y="809828"/>
                              </a:lnTo>
                              <a:lnTo>
                                <a:pt x="3058289" y="790773"/>
                              </a:lnTo>
                              <a:lnTo>
                                <a:pt x="3058289" y="752663"/>
                              </a:lnTo>
                              <a:lnTo>
                                <a:pt x="3048762" y="695499"/>
                              </a:lnTo>
                              <a:lnTo>
                                <a:pt x="3029707" y="638335"/>
                              </a:lnTo>
                              <a:lnTo>
                                <a:pt x="3010652" y="619280"/>
                              </a:lnTo>
                              <a:lnTo>
                                <a:pt x="3001125" y="600225"/>
                              </a:lnTo>
                              <a:lnTo>
                                <a:pt x="3001125" y="581171"/>
                              </a:lnTo>
                              <a:lnTo>
                                <a:pt x="2982070" y="562116"/>
                              </a:lnTo>
                              <a:lnTo>
                                <a:pt x="2972543" y="533534"/>
                              </a:lnTo>
                              <a:lnTo>
                                <a:pt x="2953488" y="495424"/>
                              </a:lnTo>
                              <a:lnTo>
                                <a:pt x="2934433" y="466842"/>
                              </a:lnTo>
                              <a:lnTo>
                                <a:pt x="2915378" y="438260"/>
                              </a:lnTo>
                              <a:lnTo>
                                <a:pt x="2886796" y="400150"/>
                              </a:lnTo>
                              <a:lnTo>
                                <a:pt x="2848687" y="371568"/>
                              </a:lnTo>
                              <a:lnTo>
                                <a:pt x="2829632" y="352513"/>
                              </a:lnTo>
                              <a:lnTo>
                                <a:pt x="2791522" y="323931"/>
                              </a:lnTo>
                              <a:lnTo>
                                <a:pt x="2753413" y="295349"/>
                              </a:lnTo>
                              <a:lnTo>
                                <a:pt x="2705776" y="285822"/>
                              </a:lnTo>
                              <a:lnTo>
                                <a:pt x="2648612" y="266767"/>
                              </a:lnTo>
                              <a:lnTo>
                                <a:pt x="2591447" y="247712"/>
                              </a:lnTo>
                              <a:lnTo>
                                <a:pt x="2534283" y="228657"/>
                              </a:lnTo>
                              <a:lnTo>
                                <a:pt x="2467592" y="209603"/>
                              </a:lnTo>
                              <a:lnTo>
                                <a:pt x="2400900" y="190548"/>
                              </a:lnTo>
                              <a:lnTo>
                                <a:pt x="2343736" y="171493"/>
                              </a:lnTo>
                              <a:lnTo>
                                <a:pt x="2277044" y="142911"/>
                              </a:lnTo>
                              <a:lnTo>
                                <a:pt x="2219880" y="133384"/>
                              </a:lnTo>
                              <a:lnTo>
                                <a:pt x="2162715" y="114329"/>
                              </a:lnTo>
                              <a:lnTo>
                                <a:pt x="2105551" y="95274"/>
                              </a:lnTo>
                              <a:lnTo>
                                <a:pt x="2057914" y="76219"/>
                              </a:lnTo>
                              <a:lnTo>
                                <a:pt x="2029332" y="66692"/>
                              </a:lnTo>
                              <a:lnTo>
                                <a:pt x="2019805" y="57165"/>
                              </a:lnTo>
                              <a:lnTo>
                                <a:pt x="2000750" y="57165"/>
                              </a:lnTo>
                              <a:lnTo>
                                <a:pt x="1981695" y="57165"/>
                              </a:lnTo>
                              <a:lnTo>
                                <a:pt x="1972168" y="57165"/>
                              </a:lnTo>
                              <a:lnTo>
                                <a:pt x="1953113" y="57165"/>
                              </a:lnTo>
                              <a:lnTo>
                                <a:pt x="1934058" y="57165"/>
                              </a:lnTo>
                              <a:lnTo>
                                <a:pt x="1915003" y="57165"/>
                              </a:lnTo>
                              <a:lnTo>
                                <a:pt x="1895949" y="47637"/>
                              </a:lnTo>
                              <a:lnTo>
                                <a:pt x="1876894" y="47637"/>
                              </a:lnTo>
                              <a:lnTo>
                                <a:pt x="1857839" y="47637"/>
                              </a:lnTo>
                              <a:lnTo>
                                <a:pt x="1838784" y="47637"/>
                              </a:lnTo>
                              <a:lnTo>
                                <a:pt x="1829257" y="47637"/>
                              </a:lnTo>
                              <a:lnTo>
                                <a:pt x="1819730" y="47637"/>
                              </a:lnTo>
                              <a:lnTo>
                                <a:pt x="1810202" y="47637"/>
                              </a:lnTo>
                              <a:lnTo>
                                <a:pt x="1800675" y="47637"/>
                              </a:lnTo>
                              <a:lnTo>
                                <a:pt x="1791147" y="47637"/>
                              </a:lnTo>
                              <a:lnTo>
                                <a:pt x="1791147" y="47637"/>
                              </a:lnTo>
                              <a:lnTo>
                                <a:pt x="1791147" y="47637"/>
                              </a:lnTo>
                            </a:path>
                          </a:pathLst>
                        </a:custGeom>
                        <a:ln w="47637">
                          <a:solidFill>
                            <a:srgbClr val="00804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1BB278" id="PageOffice 6" o:spid="_x0000_s1026" alt="批注时间：2017-03-03 10:46:25&#10;批注人：老王" style="position:absolute;left:0;text-align:left;margin-left:135.35pt;margin-top:14.55pt;width:240.8pt;height:84pt;z-index:251661312;visibility:hidden;mso-wrap-style:square;mso-wrap-distance-left:9pt;mso-wrap-distance-top:0;mso-wrap-distance-right:9pt;mso-wrap-distance-bottom:0;mso-position-horizontal:absolute;mso-position-horizontal-relative:text;mso-position-vertical:absolute;mso-position-vertical-relative:text;v-text-anchor:top" coordsize="3058290,106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" path="m1981695,57165r-9527,l1934058,57165r-47637,l1800675,57165r-104801,l1600600,57165r-123856,l1352888,57165,1219504,38110,1114703,28582r-114328,l886046,28582r-95274,9528l714553,38110r-85746,l552588,38110r-66692,l438259,38110r-57164,l323931,19055,285821,9528,247711,,228657,r-9528,l209602,r-9527,l190547,,171493,19055r-19055,9527l133383,57165,114328,76219r-9527,9528l85746,114329,66691,133384r-9527,9527l47636,161966r-9527,9527l28582,190548r-9528,9527l19054,209603r,19054l19054,238185r,9527l9527,266767r,9527l,285822r,28582l,323931r,19055l,362041r,9527l,381096r,9527l,400150r,19055l9527,428732r,l9527,428732r9527,19055l28582,457315r,9527l47636,485897r9528,9527l66691,514479r9528,9527l85746,543061r9528,9527l114328,562116r9527,19055l142910,590698r9528,19055l171493,619280r9527,19055l209602,647862r28582,28582l285821,705027r28582,19054l352513,752663r19055,19055l390622,781246r47637,19054l476369,819355r47637,19055l581170,847937r57164,19055l695498,886047r57165,19055l828882,924156r95274,19055l1019429,962266r76220,19055l1171868,1000375r85746,9528l1324306,1019430r66691,9528l1467216,1038485r66692,l1619655,1057540r76219,l1772093,1067067r66691,l1924531,1057540r76219,-9528l2076969,1028958r85746,l2229407,1028958r57164,l2343736,1028958r57164,l2448537,1028958r57164,l2553338,1028958r57164,-9528l2667667,1000375r57164,-19054l2781995,971793r47637,-19055l2877269,943211r47637,-19055l2963015,914629r19055,-19055l3001125,886047r,l3001125,886047r9527,-19055l3029707,857465r9527,-19055l3048762,828883r9527,-19055l3058289,790773r,-38110l3048762,695499r-19055,-57164l3010652,619280r-9527,-19055l3001125,581171r-19055,-19055l2972543,533534r-19055,-38110l2934433,466842r-19055,-28582l2886796,400150r-38109,-28582l2829632,352513r-38110,-28582l2753413,295349r-47637,-9527l2648612,266767r-57165,-19055l2534283,228657r-66691,-19054l2400900,190548r-57164,-19055l2277044,142911r-57164,-9527l2162715,114329,2105551,95274,2057914,76219r-28582,-9527l2019805,57165r-19055,l1981695,57165r-9527,l1953113,57165r-19055,l1915003,57165r-19054,-9528l1876894,47637r-19055,l1838784,47637r-9527,l1819730,47637r-9528,l1800675,47637r-9528,l1791147,47637r,e" filled="f" strokecolor="#008040" strokeweight="1.32325mm">
                <v:path arrowok="t" textboxrect="0,0,3058290,1067068"/>
              </v:shape>
            </w:pict>
          </mc:Fallback>
        </mc:AlternateContent>
      </w:r>
      <w:r w:rsidR="00FA0A9F">
        <w:rPr>
          <w:rFonts w:cs="Arial" w:hint="eastAsia"/>
          <w:b/>
          <w:sz w:val="48"/>
          <w:szCs w:val="48"/>
        </w:rPr>
        <w:t xml:space="preserve"> </w:t>
      </w:r>
    </w:p>
    <w:p w:rsidR="00FA0A9F" w:rsidRPr="000770B0" w:rsidRDefault="00DC158F" w:rsidP="00FA0A9F">
      <w:pPr>
        <w:spacing w:line="360" w:lineRule="auto"/>
        <w:jc w:val="center"/>
        <w:rPr>
          <w:rFonts w:cs="Arial"/>
          <w:b/>
          <w:sz w:val="52"/>
          <w:szCs w:val="44"/>
        </w:rPr>
      </w:pPr>
      <w:r>
        <w:rPr>
          <w:rFonts w:cs="Arial" w:hint="eastAsia"/>
          <w:b/>
          <w:sz w:val="52"/>
          <w:szCs w:val="44"/>
        </w:rPr>
        <w:t>X</w:t>
      </w:r>
      <w:r>
        <w:rPr>
          <w:rFonts w:cs="Arial"/>
          <w:b/>
          <w:sz w:val="52"/>
          <w:szCs w:val="44"/>
        </w:rPr>
        <w:t>XXX</w:t>
      </w:r>
      <w:r w:rsidR="00F16B93">
        <w:rPr>
          <w:rFonts w:cs="Arial"/>
          <w:b/>
          <w:sz w:val="52"/>
          <w:szCs w:val="44"/>
        </w:rPr>
        <w:t>AA</w:t>
      </w:r>
      <w:del w:id="8" w:author="杨松(租赁)(外包)" w:date="2017-03-08T18:59:00Z">
        <w:r w:rsidDel="00405858">
          <w:rPr>
            <w:rFonts w:cs="Arial" w:hint="eastAsia"/>
            <w:b/>
            <w:sz w:val="52"/>
            <w:szCs w:val="44"/>
          </w:rPr>
          <w:delText>业务</w:delText>
        </w:r>
      </w:del>
      <w:r w:rsidR="00FA0A9F">
        <w:rPr>
          <w:rFonts w:cs="Arial" w:hint="eastAsia"/>
          <w:b/>
          <w:sz w:val="52"/>
          <w:szCs w:val="44"/>
        </w:rPr>
        <w:t>系统</w:t>
      </w:r>
    </w:p>
    <w:p w:rsidR="00FA0A9F" w:rsidRPr="000770B0" w:rsidRDefault="00FA0A9F" w:rsidP="00FA0A9F">
      <w:pPr>
        <w:spacing w:line="360" w:lineRule="auto"/>
        <w:jc w:val="center"/>
        <w:rPr>
          <w:rFonts w:cs="Arial"/>
          <w:b/>
          <w:sz w:val="44"/>
          <w:szCs w:val="44"/>
        </w:rPr>
      </w:pPr>
      <w:r w:rsidRPr="000770B0">
        <w:rPr>
          <w:rFonts w:cs="Arial" w:hint="eastAsia"/>
          <w:b/>
          <w:sz w:val="44"/>
          <w:szCs w:val="44"/>
        </w:rPr>
        <w:t>[</w:t>
      </w:r>
      <w:r w:rsidR="00196777">
        <w:rPr>
          <w:rFonts w:cs="Arial" w:hint="eastAsia"/>
          <w:b/>
          <w:sz w:val="44"/>
          <w:szCs w:val="44"/>
        </w:rPr>
        <w:t>数据表</w:t>
      </w:r>
      <w:r w:rsidRPr="000770B0">
        <w:rPr>
          <w:rFonts w:cs="Arial" w:hint="eastAsia"/>
          <w:b/>
          <w:sz w:val="44"/>
          <w:szCs w:val="44"/>
        </w:rPr>
        <w:t>说明书—</w:t>
      </w:r>
      <w:r w:rsidR="0097711A">
        <w:rPr>
          <w:rFonts w:cs="Arial" w:hint="eastAsia"/>
          <w:b/>
          <w:sz w:val="44"/>
          <w:szCs w:val="44"/>
        </w:rPr>
        <w:t>【</w:t>
      </w:r>
      <w:r w:rsidR="005C39EB" w:rsidRPr="005C39EB">
        <w:rPr>
          <w:rFonts w:cs="Arial"/>
          <w:b/>
          <w:color w:val="000000"/>
          <w:sz w:val="44"/>
          <w:szCs w:val="44"/>
        </w:rPr>
        <w:t>FLS-CBS-</w:t>
      </w:r>
      <w:r w:rsidR="00AD0407" w:rsidRPr="00AD0407">
        <w:rPr>
          <w:rFonts w:cs="Arial"/>
          <w:b/>
          <w:color w:val="000000"/>
          <w:sz w:val="44"/>
          <w:szCs w:val="44"/>
        </w:rPr>
        <w:t>D10-</w:t>
      </w:r>
      <w:r w:rsidR="0097711A">
        <w:rPr>
          <w:rFonts w:cs="Arial" w:hint="eastAsia"/>
          <w:b/>
          <w:color w:val="000000"/>
          <w:sz w:val="44"/>
          <w:szCs w:val="44"/>
        </w:rPr>
        <w:t>】</w:t>
      </w:r>
      <w:r w:rsidRPr="000770B0">
        <w:rPr>
          <w:rFonts w:cs="Arial" w:hint="eastAsia"/>
          <w:b/>
          <w:sz w:val="44"/>
          <w:szCs w:val="44"/>
        </w:rPr>
        <w:t>]</w:t>
      </w:r>
    </w:p>
    <w:p w:rsidR="00B43EF6" w:rsidRPr="000770B0" w:rsidRDefault="00B43EF6" w:rsidP="00B43EF6">
      <w:pPr>
        <w:spacing w:line="360" w:lineRule="auto"/>
        <w:rPr>
          <w:ins w:id="9" w:author="尹先根(外包)" w:date="2017-03-15T19:48:00Z"/>
          <w:rFonts w:cs="Arial"/>
        </w:rPr>
      </w:pPr>
      <w:ins w:id="10" w:author="尹先根(外包)" w:date="2017-03-15T19:48:00Z">
        <w:r>
          <w:rPr>
            <w:rFonts w:cs="Arial" w:hint="eastAsia"/>
          </w:rPr>
          <w:t>尹先根</w:t>
        </w:r>
        <w:r>
          <w:rPr>
            <w:rFonts w:cs="Arial"/>
          </w:rPr>
          <w:t>测试</w:t>
        </w:r>
      </w:ins>
    </w:p>
    <w:p w:rsidR="00FA0A9F" w:rsidRPr="000770B0" w:rsidRDefault="00FA0A9F" w:rsidP="00FA0A9F">
      <w:pPr>
        <w:spacing w:line="360" w:lineRule="auto"/>
      </w:pPr>
    </w:p>
    <w:p w:rsidR="00FA0A9F" w:rsidRPr="003D2A85" w:rsidRDefault="00FA0A9F" w:rsidP="00FA0A9F">
      <w:pPr>
        <w:spacing w:line="360" w:lineRule="auto"/>
        <w:rPr>
          <w:rFonts w:cs="Arial"/>
        </w:rPr>
      </w:pPr>
    </w:p>
    <w:p w:rsidR="00FA0A9F" w:rsidRPr="000770B0" w:rsidDel="00B43EF6" w:rsidRDefault="00FA0A9F" w:rsidP="00FA0A9F">
      <w:pPr>
        <w:spacing w:line="360" w:lineRule="auto"/>
        <w:rPr>
          <w:del w:id="11" w:author="尹先根(外包)" w:date="2017-03-15T19:48:00Z"/>
          <w:rFonts w:cs="Arial"/>
        </w:rPr>
      </w:pPr>
    </w:p>
    <w:p w:rsidR="00FA0A9F" w:rsidRPr="000770B0" w:rsidRDefault="00FA0A9F" w:rsidP="00FA0A9F">
      <w:pPr>
        <w:spacing w:line="360" w:lineRule="auto"/>
        <w:rPr>
          <w:rFonts w:cs="Arial"/>
        </w:rPr>
      </w:pPr>
    </w:p>
    <w:p w:rsidR="00FA0A9F" w:rsidRPr="000770B0" w:rsidRDefault="00FA0A9F" w:rsidP="00FA0A9F">
      <w:pPr>
        <w:spacing w:line="360" w:lineRule="auto"/>
        <w:jc w:val="center"/>
        <w:rPr>
          <w:rFonts w:cs="Arial"/>
          <w:b/>
          <w:sz w:val="40"/>
          <w:szCs w:val="44"/>
        </w:rPr>
      </w:pPr>
      <w:r w:rsidRPr="000770B0">
        <w:rPr>
          <w:rFonts w:cs="Arial" w:hint="eastAsia"/>
          <w:b/>
          <w:sz w:val="40"/>
          <w:szCs w:val="44"/>
        </w:rPr>
        <w:t xml:space="preserve">——  </w:t>
      </w:r>
      <w:del w:id="12" w:author="尹先根(外包)" w:date="2017-03-15T19:44:00Z">
        <w:r w:rsidRPr="000770B0" w:rsidDel="000974B8">
          <w:rPr>
            <w:rFonts w:cs="Arial" w:hint="eastAsia"/>
            <w:b/>
            <w:sz w:val="40"/>
            <w:szCs w:val="44"/>
          </w:rPr>
          <w:delText>机</w:delText>
        </w:r>
      </w:del>
      <w:bookmarkStart w:id="13" w:name="_GoBack"/>
      <w:bookmarkEnd w:id="13"/>
      <w:del w:id="14" w:author="尹先根(外包)" w:date="2017-03-15T19:48:00Z">
        <w:r w:rsidRPr="000770B0" w:rsidDel="00B43EF6">
          <w:rPr>
            <w:rFonts w:cs="Arial" w:hint="eastAsia"/>
            <w:b/>
            <w:sz w:val="40"/>
            <w:szCs w:val="44"/>
          </w:rPr>
          <w:delText>密</w:delText>
        </w:r>
      </w:del>
      <w:r w:rsidRPr="000770B0">
        <w:rPr>
          <w:rFonts w:cs="Arial" w:hint="eastAsia"/>
          <w:b/>
          <w:sz w:val="40"/>
          <w:szCs w:val="44"/>
        </w:rPr>
        <w:t>文件  ——</w:t>
      </w:r>
    </w:p>
    <w:p w:rsidR="00FA0A9F" w:rsidRPr="000770B0" w:rsidRDefault="00FA0A9F" w:rsidP="00FA0A9F">
      <w:pPr>
        <w:spacing w:line="360" w:lineRule="auto"/>
        <w:rPr>
          <w:rFonts w:cs="Arial"/>
        </w:rPr>
      </w:pPr>
    </w:p>
    <w:p w:rsidR="00FA0A9F" w:rsidRPr="000770B0" w:rsidRDefault="00FA0A9F" w:rsidP="00FA0A9F">
      <w:pPr>
        <w:spacing w:line="360" w:lineRule="auto"/>
        <w:rPr>
          <w:rFonts w:cs="Arial"/>
        </w:rPr>
      </w:pPr>
    </w:p>
    <w:p w:rsidR="00FA0A9F" w:rsidRPr="000770B0" w:rsidRDefault="00FA0A9F" w:rsidP="00FA0A9F">
      <w:pPr>
        <w:spacing w:line="36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0"/>
      </w:tblGrid>
      <w:tr w:rsidR="00FA0A9F" w:rsidRPr="000770B0" w:rsidTr="00DC5F26">
        <w:tc>
          <w:tcPr>
            <w:tcW w:w="9900" w:type="dxa"/>
            <w:shd w:val="clear" w:color="auto" w:fill="auto"/>
          </w:tcPr>
          <w:p w:rsidR="00FA0A9F" w:rsidRPr="000770B0" w:rsidRDefault="00FA0A9F" w:rsidP="00DC5F26">
            <w:pPr>
              <w:spacing w:line="360" w:lineRule="auto"/>
              <w:ind w:firstLineChars="200" w:firstLine="480"/>
              <w:rPr>
                <w:rFonts w:cs="Arial"/>
              </w:rPr>
            </w:pPr>
            <w:r w:rsidRPr="000770B0">
              <w:rPr>
                <w:rFonts w:hint="eastAsia"/>
              </w:rPr>
              <w:t>安硕公司谨依据与</w:t>
            </w:r>
            <w:r w:rsidR="009A10C9">
              <w:rPr>
                <w:rFonts w:hint="eastAsia"/>
              </w:rPr>
              <w:t>XXXX</w:t>
            </w:r>
            <w:r>
              <w:rPr>
                <w:rFonts w:hint="eastAsia"/>
              </w:rPr>
              <w:t>有限公司</w:t>
            </w:r>
            <w:r w:rsidRPr="000770B0">
              <w:rPr>
                <w:rFonts w:hint="eastAsia"/>
              </w:rPr>
              <w:t>签订的服务协议，按约定的目的和用途提供服务并撰写本报告。未经项目工作小组事先书面许可，本报告及其内容不应向除</w:t>
            </w:r>
            <w:r w:rsidR="009A10C9">
              <w:rPr>
                <w:rFonts w:hint="eastAsia"/>
              </w:rPr>
              <w:t>XXXX</w:t>
            </w:r>
            <w:r>
              <w:rPr>
                <w:rFonts w:hint="eastAsia"/>
              </w:rPr>
              <w:t>有限公司</w:t>
            </w:r>
            <w:r w:rsidRPr="000770B0">
              <w:rPr>
                <w:rFonts w:hint="eastAsia"/>
              </w:rPr>
              <w:t>的其他关联公司以外的其他任何第三方分发、讨论或透露。安硕公司将不对任何获得本报告或得知报告内容的第三方承担责任和义务。</w:t>
            </w:r>
          </w:p>
        </w:tc>
      </w:tr>
    </w:tbl>
    <w:p w:rsidR="00FA0A9F" w:rsidRPr="000770B0" w:rsidRDefault="00FA0A9F" w:rsidP="00FA0A9F">
      <w:pPr>
        <w:snapToGrid w:val="0"/>
        <w:spacing w:line="360" w:lineRule="auto"/>
      </w:pPr>
    </w:p>
    <w:p w:rsidR="00FA0A9F" w:rsidRPr="000770B0" w:rsidRDefault="00FA0A9F" w:rsidP="00FA0A9F">
      <w:pPr>
        <w:snapToGrid w:val="0"/>
        <w:spacing w:line="360" w:lineRule="auto"/>
      </w:pPr>
    </w:p>
    <w:p w:rsidR="00FA0A9F" w:rsidRPr="000770B0" w:rsidRDefault="00FA0A9F" w:rsidP="00FA0A9F">
      <w:pPr>
        <w:snapToGrid w:val="0"/>
        <w:spacing w:line="360" w:lineRule="auto"/>
      </w:pPr>
    </w:p>
    <w:p w:rsidR="00FA0A9F" w:rsidRPr="000770B0" w:rsidRDefault="00FA0A9F" w:rsidP="00FA0A9F">
      <w:pPr>
        <w:snapToGrid w:val="0"/>
        <w:spacing w:line="360" w:lineRule="auto"/>
        <w:jc w:val="center"/>
        <w:rPr>
          <w:rFonts w:cs="Arial"/>
          <w:b/>
          <w:sz w:val="30"/>
          <w:szCs w:val="30"/>
        </w:rPr>
      </w:pPr>
      <w:r w:rsidRPr="000770B0">
        <w:rPr>
          <w:rFonts w:cs="Arial" w:hint="eastAsia"/>
          <w:b/>
          <w:sz w:val="30"/>
          <w:szCs w:val="30"/>
        </w:rPr>
        <w:t>上海安硕信息技术股份有限公司</w:t>
      </w:r>
    </w:p>
    <w:p w:rsidR="00FA0A9F" w:rsidRPr="000770B0" w:rsidRDefault="00FA0A9F" w:rsidP="00FA0A9F">
      <w:pPr>
        <w:snapToGrid w:val="0"/>
        <w:spacing w:line="360" w:lineRule="auto"/>
        <w:jc w:val="center"/>
        <w:rPr>
          <w:rFonts w:cs="Arial"/>
          <w:b/>
          <w:sz w:val="30"/>
          <w:szCs w:val="30"/>
        </w:rPr>
      </w:pPr>
    </w:p>
    <w:p w:rsidR="00FA0A9F" w:rsidRDefault="00FA0A9F" w:rsidP="00FA0A9F">
      <w:pPr>
        <w:snapToGrid w:val="0"/>
        <w:spacing w:line="360" w:lineRule="auto"/>
        <w:ind w:rightChars="-46" w:right="-110"/>
        <w:jc w:val="center"/>
        <w:rPr>
          <w:rFonts w:cs="Arial"/>
          <w:b/>
          <w:sz w:val="30"/>
          <w:szCs w:val="30"/>
        </w:rPr>
      </w:pPr>
      <w:r w:rsidRPr="000770B0">
        <w:rPr>
          <w:rFonts w:cs="Arial"/>
          <w:b/>
          <w:sz w:val="30"/>
          <w:szCs w:val="30"/>
        </w:rPr>
        <w:t>201</w:t>
      </w:r>
      <w:r>
        <w:rPr>
          <w:rFonts w:cs="Arial" w:hint="eastAsia"/>
          <w:b/>
          <w:sz w:val="30"/>
          <w:szCs w:val="30"/>
        </w:rPr>
        <w:t>6</w:t>
      </w:r>
      <w:r w:rsidRPr="000770B0">
        <w:rPr>
          <w:rFonts w:cs="Arial" w:hint="eastAsia"/>
          <w:b/>
          <w:sz w:val="30"/>
          <w:szCs w:val="30"/>
        </w:rPr>
        <w:t>年</w:t>
      </w:r>
      <w:r w:rsidR="002627C5">
        <w:rPr>
          <w:rFonts w:cs="Arial"/>
          <w:b/>
          <w:sz w:val="30"/>
          <w:szCs w:val="30"/>
        </w:rPr>
        <w:t>1</w:t>
      </w:r>
      <w:r w:rsidR="00BC00FA">
        <w:rPr>
          <w:rFonts w:cs="Arial" w:hint="eastAsia"/>
          <w:b/>
          <w:sz w:val="30"/>
          <w:szCs w:val="30"/>
        </w:rPr>
        <w:t>1</w:t>
      </w:r>
      <w:r>
        <w:rPr>
          <w:rFonts w:cs="Arial" w:hint="eastAsia"/>
          <w:b/>
          <w:sz w:val="30"/>
          <w:szCs w:val="30"/>
        </w:rPr>
        <w:t>月</w:t>
      </w:r>
    </w:p>
    <w:p w:rsidR="00FA0A9F" w:rsidRDefault="00FA0A9F" w:rsidP="00FA0A9F">
      <w:bookmarkStart w:id="15" w:name="_Toc316487002"/>
    </w:p>
    <w:p w:rsidR="00FA0A9F" w:rsidRDefault="00FA0A9F" w:rsidP="00FA0A9F">
      <w:pPr>
        <w:pBdr>
          <w:top w:val="single" w:sz="36" w:space="1" w:color="auto"/>
        </w:pBdr>
        <w:spacing w:line="360" w:lineRule="auto"/>
        <w:jc w:val="center"/>
        <w:rPr>
          <w:b/>
          <w:sz w:val="36"/>
          <w:szCs w:val="36"/>
        </w:rPr>
      </w:pPr>
      <w:r w:rsidRPr="001F0242">
        <w:rPr>
          <w:rFonts w:hint="eastAsia"/>
          <w:b/>
          <w:sz w:val="36"/>
          <w:szCs w:val="36"/>
        </w:rPr>
        <w:t>文档信息</w:t>
      </w:r>
      <w:bookmarkEnd w:id="15"/>
    </w:p>
    <w:p w:rsidR="00FA0A9F" w:rsidRPr="001F0242" w:rsidRDefault="00FA0A9F" w:rsidP="00FA0A9F">
      <w:pPr>
        <w:pBdr>
          <w:top w:val="single" w:sz="36" w:space="1" w:color="auto"/>
        </w:pBdr>
        <w:spacing w:line="360" w:lineRule="auto"/>
        <w:jc w:val="center"/>
        <w:rPr>
          <w:b/>
          <w:sz w:val="36"/>
          <w:szCs w:val="36"/>
        </w:rPr>
      </w:pPr>
    </w:p>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1635"/>
        <w:gridCol w:w="7935"/>
      </w:tblGrid>
      <w:tr w:rsidR="00FA0A9F" w:rsidRPr="000770B0" w:rsidTr="00DC5F26">
        <w:tc>
          <w:tcPr>
            <w:tcW w:w="854" w:type="pct"/>
            <w:shd w:val="clear" w:color="auto" w:fill="F3F3F3"/>
          </w:tcPr>
          <w:p w:rsidR="00FA0A9F" w:rsidRPr="000770B0" w:rsidRDefault="00FA0A9F" w:rsidP="00DC5F26">
            <w:pPr>
              <w:spacing w:line="360" w:lineRule="auto"/>
            </w:pPr>
            <w:r w:rsidRPr="000770B0">
              <w:rPr>
                <w:rFonts w:hint="eastAsia"/>
              </w:rPr>
              <w:t>文档</w:t>
            </w:r>
            <w:r w:rsidRPr="000770B0">
              <w:t>名称：</w:t>
            </w:r>
          </w:p>
        </w:tc>
        <w:tc>
          <w:tcPr>
            <w:tcW w:w="4146" w:type="pct"/>
          </w:tcPr>
          <w:p w:rsidR="00FA0A9F" w:rsidRPr="006D540B" w:rsidRDefault="00706AF1" w:rsidP="00DC5F26">
            <w:r w:rsidRPr="00706AF1">
              <w:rPr>
                <w:rFonts w:hint="eastAsia"/>
              </w:rPr>
              <w:t>数据表说明书—</w:t>
            </w:r>
            <w:r w:rsidR="00A2775F">
              <w:rPr>
                <w:rFonts w:hint="eastAsia"/>
              </w:rPr>
              <w:t>【</w:t>
            </w:r>
            <w:r w:rsidR="0046211C" w:rsidRPr="0046211C">
              <w:t>FLS-CBS-</w:t>
            </w:r>
            <w:r w:rsidR="00AD0407" w:rsidRPr="00AD0407">
              <w:t>D10-参考模板</w:t>
            </w:r>
            <w:r w:rsidR="00A2775F">
              <w:rPr>
                <w:rFonts w:hint="eastAsia"/>
              </w:rPr>
              <w:t>】</w:t>
            </w:r>
          </w:p>
        </w:tc>
      </w:tr>
      <w:tr w:rsidR="00FA0A9F" w:rsidRPr="000770B0" w:rsidTr="00DC5F26">
        <w:trPr>
          <w:trHeight w:val="236"/>
        </w:trPr>
        <w:tc>
          <w:tcPr>
            <w:tcW w:w="854" w:type="pct"/>
            <w:shd w:val="clear" w:color="auto" w:fill="F3F3F3"/>
          </w:tcPr>
          <w:p w:rsidR="00FA0A9F" w:rsidRPr="000770B0" w:rsidRDefault="00FA0A9F" w:rsidP="00DC5F26">
            <w:pPr>
              <w:spacing w:line="360" w:lineRule="auto"/>
            </w:pPr>
            <w:r w:rsidRPr="000770B0">
              <w:rPr>
                <w:rFonts w:hint="eastAsia"/>
              </w:rPr>
              <w:t>初稿作者</w:t>
            </w:r>
            <w:r w:rsidRPr="000770B0">
              <w:t>：</w:t>
            </w:r>
          </w:p>
        </w:tc>
        <w:tc>
          <w:tcPr>
            <w:tcW w:w="4146" w:type="pct"/>
            <w:tcBorders>
              <w:top w:val="dotted" w:sz="4" w:space="0" w:color="auto"/>
              <w:bottom w:val="dotted" w:sz="4" w:space="0" w:color="auto"/>
            </w:tcBorders>
            <w:vAlign w:val="center"/>
          </w:tcPr>
          <w:p w:rsidR="00FA0A9F" w:rsidRPr="006D540B" w:rsidRDefault="00D969F2" w:rsidP="00DC5F26">
            <w:r>
              <w:rPr>
                <w:rFonts w:hint="eastAsia"/>
              </w:rPr>
              <w:t>杨松</w:t>
            </w:r>
          </w:p>
        </w:tc>
      </w:tr>
      <w:tr w:rsidR="00FA0A9F" w:rsidRPr="000770B0" w:rsidTr="00DC5F26">
        <w:trPr>
          <w:trHeight w:val="93"/>
        </w:trPr>
        <w:tc>
          <w:tcPr>
            <w:tcW w:w="854" w:type="pct"/>
            <w:shd w:val="clear" w:color="auto" w:fill="F3F3F3"/>
          </w:tcPr>
          <w:p w:rsidR="00FA0A9F" w:rsidRPr="000770B0" w:rsidRDefault="00FA0A9F" w:rsidP="00DC5F26">
            <w:pPr>
              <w:spacing w:line="360" w:lineRule="auto"/>
            </w:pPr>
            <w:r w:rsidRPr="000770B0">
              <w:rPr>
                <w:rFonts w:hint="eastAsia"/>
              </w:rPr>
              <w:t>初稿日期</w:t>
            </w:r>
            <w:r w:rsidRPr="000770B0">
              <w:t>：</w:t>
            </w:r>
          </w:p>
        </w:tc>
        <w:tc>
          <w:tcPr>
            <w:tcW w:w="4146" w:type="pct"/>
            <w:tcBorders>
              <w:top w:val="dotted" w:sz="4" w:space="0" w:color="auto"/>
              <w:bottom w:val="dotted" w:sz="4" w:space="0" w:color="auto"/>
            </w:tcBorders>
          </w:tcPr>
          <w:p w:rsidR="00FA0A9F" w:rsidRPr="006D540B" w:rsidRDefault="00FA0A9F" w:rsidP="000F6531">
            <w:r>
              <w:t>201</w:t>
            </w:r>
            <w:r>
              <w:rPr>
                <w:rFonts w:hint="eastAsia"/>
              </w:rPr>
              <w:t>6</w:t>
            </w:r>
            <w:r>
              <w:t>/</w:t>
            </w:r>
            <w:r w:rsidR="00D969F2">
              <w:t>1</w:t>
            </w:r>
            <w:r w:rsidR="000F6531">
              <w:rPr>
                <w:rFonts w:hint="eastAsia"/>
              </w:rPr>
              <w:t>1</w:t>
            </w:r>
            <w:r>
              <w:t>/</w:t>
            </w:r>
            <w:r w:rsidR="000F6531">
              <w:rPr>
                <w:rFonts w:hint="eastAsia"/>
              </w:rPr>
              <w:t>04</w:t>
            </w:r>
          </w:p>
        </w:tc>
      </w:tr>
      <w:tr w:rsidR="00FA0A9F" w:rsidRPr="000770B0" w:rsidTr="00DC5F26">
        <w:trPr>
          <w:trHeight w:val="236"/>
        </w:trPr>
        <w:tc>
          <w:tcPr>
            <w:tcW w:w="854" w:type="pct"/>
            <w:shd w:val="clear" w:color="auto" w:fill="F3F3F3"/>
          </w:tcPr>
          <w:p w:rsidR="00FA0A9F" w:rsidRPr="000770B0" w:rsidRDefault="00FA0A9F" w:rsidP="00DC5F26">
            <w:pPr>
              <w:spacing w:line="360" w:lineRule="auto"/>
            </w:pPr>
            <w:r w:rsidRPr="000770B0">
              <w:rPr>
                <w:rFonts w:hint="eastAsia"/>
              </w:rPr>
              <w:t>内容概述：</w:t>
            </w:r>
          </w:p>
        </w:tc>
        <w:tc>
          <w:tcPr>
            <w:tcW w:w="4146" w:type="pct"/>
            <w:tcBorders>
              <w:top w:val="dotted" w:sz="4" w:space="0" w:color="auto"/>
              <w:bottom w:val="single" w:sz="4" w:space="0" w:color="auto"/>
            </w:tcBorders>
          </w:tcPr>
          <w:p w:rsidR="00FA0A9F" w:rsidRPr="000770B0" w:rsidRDefault="00FA0A9F" w:rsidP="00DC5F26">
            <w:pPr>
              <w:spacing w:line="360" w:lineRule="auto"/>
            </w:pPr>
          </w:p>
        </w:tc>
      </w:tr>
    </w:tbl>
    <w:p w:rsidR="0089534F" w:rsidRPr="001F0242" w:rsidRDefault="0089534F" w:rsidP="0089534F">
      <w:pPr>
        <w:pBdr>
          <w:top w:val="single" w:sz="36" w:space="1" w:color="auto"/>
        </w:pBdr>
        <w:spacing w:line="360" w:lineRule="auto"/>
        <w:jc w:val="center"/>
        <w:rPr>
          <w:b/>
          <w:sz w:val="36"/>
          <w:szCs w:val="36"/>
        </w:rPr>
      </w:pPr>
      <w:r w:rsidRPr="001F0242">
        <w:rPr>
          <w:rFonts w:hint="eastAsia"/>
          <w:b/>
          <w:sz w:val="36"/>
          <w:szCs w:val="36"/>
        </w:rPr>
        <w:t>修订历史</w:t>
      </w: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21"/>
        <w:gridCol w:w="1190"/>
        <w:gridCol w:w="929"/>
        <w:gridCol w:w="1075"/>
        <w:gridCol w:w="1075"/>
        <w:gridCol w:w="891"/>
        <w:gridCol w:w="3813"/>
      </w:tblGrid>
      <w:tr w:rsidR="0089534F" w:rsidRPr="000770B0" w:rsidTr="00077D10">
        <w:trPr>
          <w:tblHeader/>
        </w:trPr>
        <w:tc>
          <w:tcPr>
            <w:tcW w:w="275"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sz w:val="21"/>
                <w:szCs w:val="21"/>
              </w:rPr>
              <w:t>版本</w:t>
            </w:r>
          </w:p>
        </w:tc>
        <w:tc>
          <w:tcPr>
            <w:tcW w:w="627"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修订</w:t>
            </w:r>
            <w:r w:rsidRPr="0049382C">
              <w:rPr>
                <w:rFonts w:ascii="楷体" w:eastAsia="楷体" w:hAnsi="楷体"/>
                <w:sz w:val="21"/>
                <w:szCs w:val="21"/>
              </w:rPr>
              <w:t>日期</w:t>
            </w:r>
          </w:p>
        </w:tc>
        <w:tc>
          <w:tcPr>
            <w:tcW w:w="489"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修订人</w:t>
            </w:r>
          </w:p>
        </w:tc>
        <w:tc>
          <w:tcPr>
            <w:tcW w:w="566" w:type="pct"/>
            <w:shd w:val="clear" w:color="auto" w:fill="606060"/>
          </w:tcPr>
          <w:p w:rsidR="0089534F" w:rsidRPr="0049382C" w:rsidRDefault="0089534F" w:rsidP="00DC5F26">
            <w:pPr>
              <w:pStyle w:val="a9"/>
              <w:spacing w:line="360" w:lineRule="auto"/>
              <w:rPr>
                <w:rFonts w:ascii="楷体" w:eastAsia="楷体" w:hAnsi="楷体"/>
                <w:sz w:val="21"/>
                <w:szCs w:val="21"/>
                <w:lang w:eastAsia="zh-CN"/>
              </w:rPr>
            </w:pPr>
            <w:r>
              <w:rPr>
                <w:rFonts w:ascii="楷体" w:eastAsia="楷体" w:hAnsi="楷体" w:hint="eastAsia"/>
                <w:sz w:val="21"/>
                <w:szCs w:val="21"/>
                <w:lang w:eastAsia="zh-CN"/>
              </w:rPr>
              <w:t>审核人</w:t>
            </w:r>
          </w:p>
        </w:tc>
        <w:tc>
          <w:tcPr>
            <w:tcW w:w="566"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复核日期</w:t>
            </w:r>
          </w:p>
        </w:tc>
        <w:tc>
          <w:tcPr>
            <w:tcW w:w="469"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复核人</w:t>
            </w:r>
          </w:p>
        </w:tc>
        <w:tc>
          <w:tcPr>
            <w:tcW w:w="2008"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修改内容简述</w:t>
            </w:r>
          </w:p>
        </w:tc>
      </w:tr>
      <w:tr w:rsidR="0089534F" w:rsidRPr="000770B0" w:rsidTr="00077D10">
        <w:tc>
          <w:tcPr>
            <w:tcW w:w="275" w:type="pct"/>
          </w:tcPr>
          <w:p w:rsidR="0089534F" w:rsidRPr="0049382C" w:rsidRDefault="0089534F" w:rsidP="00DC5F26">
            <w:pPr>
              <w:pStyle w:val="a7"/>
              <w:spacing w:line="360" w:lineRule="auto"/>
              <w:rPr>
                <w:rFonts w:ascii="楷体" w:eastAsia="楷体" w:hAnsi="楷体"/>
                <w:szCs w:val="21"/>
                <w:lang w:eastAsia="zh-CN"/>
              </w:rPr>
            </w:pPr>
          </w:p>
        </w:tc>
        <w:tc>
          <w:tcPr>
            <w:tcW w:w="627" w:type="pct"/>
          </w:tcPr>
          <w:p w:rsidR="0089534F" w:rsidRPr="0049382C" w:rsidRDefault="0089534F" w:rsidP="00DC5F26">
            <w:pPr>
              <w:pStyle w:val="a7"/>
              <w:spacing w:line="360" w:lineRule="auto"/>
              <w:rPr>
                <w:rFonts w:ascii="楷体" w:eastAsia="楷体" w:hAnsi="楷体"/>
                <w:szCs w:val="21"/>
                <w:lang w:eastAsia="zh-CN"/>
              </w:rPr>
            </w:pPr>
          </w:p>
        </w:tc>
        <w:tc>
          <w:tcPr>
            <w:tcW w:w="489"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49382C" w:rsidRDefault="0089534F" w:rsidP="00DC5F26">
            <w:pPr>
              <w:pStyle w:val="a7"/>
              <w:spacing w:line="360" w:lineRule="auto"/>
              <w:rPr>
                <w:rFonts w:ascii="楷体" w:eastAsia="楷体" w:hAnsi="楷体"/>
                <w:szCs w:val="21"/>
              </w:rPr>
            </w:pPr>
          </w:p>
        </w:tc>
        <w:tc>
          <w:tcPr>
            <w:tcW w:w="469" w:type="pct"/>
          </w:tcPr>
          <w:p w:rsidR="0089534F" w:rsidRPr="0049382C" w:rsidRDefault="0089534F" w:rsidP="00DC5F26">
            <w:pPr>
              <w:pStyle w:val="a7"/>
              <w:spacing w:line="360" w:lineRule="auto"/>
              <w:rPr>
                <w:rFonts w:ascii="楷体" w:eastAsia="楷体" w:hAnsi="楷体"/>
                <w:szCs w:val="21"/>
              </w:rPr>
            </w:pPr>
          </w:p>
        </w:tc>
        <w:tc>
          <w:tcPr>
            <w:tcW w:w="2008" w:type="pct"/>
          </w:tcPr>
          <w:p w:rsidR="0089534F" w:rsidRPr="0049382C" w:rsidRDefault="0089534F" w:rsidP="00DC5F26">
            <w:pPr>
              <w:pStyle w:val="a7"/>
              <w:spacing w:line="360" w:lineRule="auto"/>
              <w:rPr>
                <w:rFonts w:ascii="楷体" w:eastAsia="楷体" w:hAnsi="楷体"/>
                <w:szCs w:val="21"/>
                <w:lang w:eastAsia="zh-CN"/>
              </w:rPr>
            </w:pPr>
          </w:p>
        </w:tc>
      </w:tr>
      <w:tr w:rsidR="0089534F" w:rsidRPr="00781FFC" w:rsidTr="00077D10">
        <w:tc>
          <w:tcPr>
            <w:tcW w:w="275" w:type="pct"/>
          </w:tcPr>
          <w:p w:rsidR="0089534F" w:rsidRPr="00781FFC" w:rsidRDefault="0089534F" w:rsidP="00DC5F26">
            <w:pPr>
              <w:pStyle w:val="a7"/>
              <w:spacing w:line="360" w:lineRule="auto"/>
              <w:rPr>
                <w:rFonts w:ascii="楷体" w:eastAsia="楷体" w:hAnsi="楷体"/>
                <w:szCs w:val="21"/>
                <w:lang w:eastAsia="zh-CN"/>
              </w:rPr>
            </w:pPr>
          </w:p>
        </w:tc>
        <w:tc>
          <w:tcPr>
            <w:tcW w:w="627" w:type="pct"/>
          </w:tcPr>
          <w:p w:rsidR="0089534F" w:rsidRPr="0049382C" w:rsidRDefault="0089534F" w:rsidP="00DC5F26">
            <w:pPr>
              <w:pStyle w:val="a7"/>
              <w:spacing w:line="360" w:lineRule="auto"/>
              <w:rPr>
                <w:rFonts w:ascii="楷体" w:eastAsia="楷体" w:hAnsi="楷体"/>
                <w:szCs w:val="21"/>
                <w:lang w:eastAsia="zh-CN"/>
              </w:rPr>
            </w:pPr>
          </w:p>
        </w:tc>
        <w:tc>
          <w:tcPr>
            <w:tcW w:w="489" w:type="pct"/>
          </w:tcPr>
          <w:p w:rsidR="0089534F" w:rsidRPr="0049382C" w:rsidRDefault="0089534F" w:rsidP="00DC5F26">
            <w:pPr>
              <w:pStyle w:val="a7"/>
              <w:spacing w:line="360" w:lineRule="auto"/>
              <w:rPr>
                <w:rFonts w:ascii="楷体" w:eastAsia="楷体" w:hAnsi="楷体"/>
                <w:szCs w:val="21"/>
                <w:lang w:eastAsia="zh-CN"/>
              </w:rPr>
            </w:pPr>
          </w:p>
        </w:tc>
        <w:tc>
          <w:tcPr>
            <w:tcW w:w="566" w:type="pct"/>
          </w:tcPr>
          <w:p w:rsidR="0089534F" w:rsidRPr="00781FFC" w:rsidRDefault="0089534F" w:rsidP="00DC5F26">
            <w:pPr>
              <w:pStyle w:val="a7"/>
              <w:spacing w:line="360" w:lineRule="auto"/>
              <w:rPr>
                <w:rFonts w:ascii="楷体" w:eastAsia="楷体" w:hAnsi="楷体"/>
                <w:szCs w:val="21"/>
                <w:lang w:eastAsia="zh-CN"/>
              </w:rPr>
            </w:pPr>
          </w:p>
        </w:tc>
        <w:tc>
          <w:tcPr>
            <w:tcW w:w="566" w:type="pct"/>
          </w:tcPr>
          <w:p w:rsidR="0089534F" w:rsidRPr="00781FFC" w:rsidRDefault="0089534F" w:rsidP="00DC5F26">
            <w:pPr>
              <w:pStyle w:val="a7"/>
              <w:spacing w:line="360" w:lineRule="auto"/>
              <w:rPr>
                <w:rFonts w:ascii="楷体" w:eastAsia="楷体" w:hAnsi="楷体"/>
                <w:szCs w:val="21"/>
                <w:lang w:eastAsia="zh-CN"/>
              </w:rPr>
            </w:pPr>
          </w:p>
        </w:tc>
        <w:tc>
          <w:tcPr>
            <w:tcW w:w="469" w:type="pct"/>
          </w:tcPr>
          <w:p w:rsidR="0089534F" w:rsidRPr="00781FFC" w:rsidRDefault="0089534F" w:rsidP="00DC5F26">
            <w:pPr>
              <w:pStyle w:val="a7"/>
              <w:spacing w:line="360" w:lineRule="auto"/>
              <w:rPr>
                <w:rFonts w:ascii="楷体" w:eastAsia="楷体" w:hAnsi="楷体"/>
                <w:szCs w:val="21"/>
                <w:lang w:eastAsia="zh-CN"/>
              </w:rPr>
            </w:pPr>
          </w:p>
        </w:tc>
        <w:tc>
          <w:tcPr>
            <w:tcW w:w="2008" w:type="pct"/>
          </w:tcPr>
          <w:p w:rsidR="0089534F" w:rsidRPr="00781FFC" w:rsidRDefault="0089534F" w:rsidP="00DC5F26">
            <w:pPr>
              <w:pStyle w:val="a7"/>
              <w:spacing w:line="360" w:lineRule="auto"/>
              <w:rPr>
                <w:rFonts w:ascii="楷体" w:eastAsia="楷体" w:hAnsi="楷体"/>
                <w:szCs w:val="21"/>
                <w:lang w:eastAsia="zh-CN"/>
              </w:rPr>
            </w:pPr>
          </w:p>
        </w:tc>
      </w:tr>
    </w:tbl>
    <w:p w:rsidR="0089534F" w:rsidRPr="001F0242" w:rsidRDefault="0089534F" w:rsidP="0089534F">
      <w:pPr>
        <w:pBdr>
          <w:top w:val="single" w:sz="36" w:space="1" w:color="auto"/>
        </w:pBdr>
        <w:spacing w:line="360" w:lineRule="auto"/>
        <w:jc w:val="center"/>
        <w:rPr>
          <w:b/>
          <w:sz w:val="36"/>
          <w:szCs w:val="36"/>
        </w:rPr>
      </w:pPr>
      <w:bookmarkStart w:id="16" w:name="_Toc316487005"/>
      <w:r w:rsidRPr="001F0242">
        <w:rPr>
          <w:rFonts w:hint="eastAsia"/>
          <w:b/>
          <w:sz w:val="36"/>
          <w:szCs w:val="36"/>
        </w:rPr>
        <w:t>优先级别</w:t>
      </w:r>
      <w:bookmarkEnd w:id="16"/>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593"/>
        <w:gridCol w:w="1294"/>
        <w:gridCol w:w="1181"/>
        <w:gridCol w:w="1333"/>
        <w:gridCol w:w="1282"/>
        <w:gridCol w:w="3811"/>
      </w:tblGrid>
      <w:tr w:rsidR="0089534F" w:rsidRPr="000770B0" w:rsidTr="00DC5F26">
        <w:trPr>
          <w:tblHeader/>
        </w:trPr>
        <w:tc>
          <w:tcPr>
            <w:tcW w:w="31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编号</w:t>
            </w:r>
          </w:p>
        </w:tc>
        <w:tc>
          <w:tcPr>
            <w:tcW w:w="681"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资源名称</w:t>
            </w:r>
          </w:p>
          <w:p w:rsidR="0089534F" w:rsidRPr="0049382C" w:rsidRDefault="0089534F" w:rsidP="00DC5F26">
            <w:pPr>
              <w:pStyle w:val="a9"/>
              <w:spacing w:line="360" w:lineRule="auto"/>
              <w:rPr>
                <w:rFonts w:ascii="楷体" w:eastAsia="楷体" w:hAnsi="楷体"/>
                <w:sz w:val="21"/>
                <w:szCs w:val="21"/>
              </w:rPr>
            </w:pPr>
          </w:p>
        </w:tc>
        <w:tc>
          <w:tcPr>
            <w:tcW w:w="62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优先级别</w:t>
            </w:r>
          </w:p>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（高</w:t>
            </w:r>
            <w:r w:rsidRPr="0049382C">
              <w:rPr>
                <w:rFonts w:ascii="楷体" w:eastAsia="楷体" w:hAnsi="楷体" w:hint="eastAsia"/>
                <w:sz w:val="21"/>
                <w:szCs w:val="21"/>
                <w:lang w:eastAsia="zh-CN"/>
              </w:rPr>
              <w:t>、中</w:t>
            </w:r>
            <w:r w:rsidRPr="0049382C">
              <w:rPr>
                <w:rFonts w:ascii="楷体" w:eastAsia="楷体" w:hAnsi="楷体" w:hint="eastAsia"/>
                <w:sz w:val="21"/>
                <w:szCs w:val="21"/>
              </w:rPr>
              <w:t>低）</w:t>
            </w:r>
          </w:p>
        </w:tc>
        <w:tc>
          <w:tcPr>
            <w:tcW w:w="702"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性能要求</w:t>
            </w:r>
          </w:p>
        </w:tc>
        <w:tc>
          <w:tcPr>
            <w:tcW w:w="675"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需求来源依据</w:t>
            </w:r>
          </w:p>
        </w:tc>
        <w:tc>
          <w:tcPr>
            <w:tcW w:w="2007" w:type="pct"/>
            <w:shd w:val="clear" w:color="auto" w:fill="606060"/>
          </w:tcPr>
          <w:p w:rsidR="0089534F" w:rsidRPr="0049382C" w:rsidRDefault="0089534F" w:rsidP="00DC5F26">
            <w:pPr>
              <w:pStyle w:val="a9"/>
              <w:spacing w:line="360" w:lineRule="auto"/>
              <w:rPr>
                <w:rFonts w:ascii="楷体" w:eastAsia="楷体" w:hAnsi="楷体"/>
                <w:sz w:val="21"/>
                <w:szCs w:val="21"/>
              </w:rPr>
            </w:pPr>
            <w:r w:rsidRPr="0049382C">
              <w:rPr>
                <w:rFonts w:ascii="楷体" w:eastAsia="楷体" w:hAnsi="楷体" w:hint="eastAsia"/>
                <w:sz w:val="21"/>
                <w:szCs w:val="21"/>
              </w:rPr>
              <w:t>需求来源部门人员</w:t>
            </w: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Cs w:val="21"/>
              </w:rPr>
            </w:pPr>
          </w:p>
        </w:tc>
        <w:tc>
          <w:tcPr>
            <w:tcW w:w="681" w:type="pct"/>
          </w:tcPr>
          <w:p w:rsidR="0089534F" w:rsidRPr="0049382C" w:rsidRDefault="0089534F" w:rsidP="00DC5F26">
            <w:pPr>
              <w:pStyle w:val="a7"/>
              <w:spacing w:line="360" w:lineRule="auto"/>
              <w:rPr>
                <w:rFonts w:ascii="楷体" w:eastAsia="楷体" w:hAnsi="楷体"/>
                <w:szCs w:val="21"/>
              </w:rPr>
            </w:pPr>
          </w:p>
        </w:tc>
        <w:tc>
          <w:tcPr>
            <w:tcW w:w="622" w:type="pct"/>
          </w:tcPr>
          <w:p w:rsidR="0089534F" w:rsidRPr="0049382C" w:rsidRDefault="0089534F" w:rsidP="00DC5F26">
            <w:pPr>
              <w:pStyle w:val="a7"/>
              <w:spacing w:line="360" w:lineRule="auto"/>
              <w:rPr>
                <w:rFonts w:ascii="楷体" w:eastAsia="楷体" w:hAnsi="楷体"/>
                <w:szCs w:val="21"/>
              </w:rPr>
            </w:pPr>
          </w:p>
        </w:tc>
        <w:tc>
          <w:tcPr>
            <w:tcW w:w="702" w:type="pct"/>
          </w:tcPr>
          <w:p w:rsidR="0089534F" w:rsidRPr="0049382C" w:rsidRDefault="0089534F" w:rsidP="00DC5F26">
            <w:pPr>
              <w:pStyle w:val="a7"/>
              <w:spacing w:line="360" w:lineRule="auto"/>
              <w:rPr>
                <w:rFonts w:ascii="楷体" w:eastAsia="楷体" w:hAnsi="楷体"/>
                <w:szCs w:val="21"/>
              </w:rPr>
            </w:pPr>
          </w:p>
        </w:tc>
        <w:tc>
          <w:tcPr>
            <w:tcW w:w="675" w:type="pct"/>
          </w:tcPr>
          <w:p w:rsidR="0089534F" w:rsidRPr="0049382C" w:rsidRDefault="0089534F" w:rsidP="00DC5F26">
            <w:pPr>
              <w:pStyle w:val="a7"/>
              <w:spacing w:line="360" w:lineRule="auto"/>
              <w:rPr>
                <w:rFonts w:ascii="楷体" w:eastAsia="楷体" w:hAnsi="楷体"/>
                <w:szCs w:val="21"/>
              </w:rPr>
            </w:pPr>
          </w:p>
        </w:tc>
        <w:tc>
          <w:tcPr>
            <w:tcW w:w="2007" w:type="pct"/>
          </w:tcPr>
          <w:p w:rsidR="0089534F" w:rsidRPr="0049382C" w:rsidRDefault="0089534F" w:rsidP="00DC5F26">
            <w:pPr>
              <w:pStyle w:val="a7"/>
              <w:spacing w:line="360" w:lineRule="auto"/>
              <w:rPr>
                <w:rFonts w:ascii="楷体" w:eastAsia="楷体" w:hAnsi="楷体"/>
                <w:szCs w:val="21"/>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Cs w:val="21"/>
              </w:rPr>
            </w:pPr>
          </w:p>
        </w:tc>
        <w:tc>
          <w:tcPr>
            <w:tcW w:w="681" w:type="pct"/>
          </w:tcPr>
          <w:p w:rsidR="0089534F" w:rsidRPr="0049382C" w:rsidRDefault="0089534F" w:rsidP="00DC5F26">
            <w:pPr>
              <w:pStyle w:val="a7"/>
              <w:spacing w:line="360" w:lineRule="auto"/>
              <w:rPr>
                <w:rFonts w:ascii="楷体" w:eastAsia="楷体" w:hAnsi="楷体"/>
                <w:szCs w:val="21"/>
              </w:rPr>
            </w:pPr>
          </w:p>
        </w:tc>
        <w:tc>
          <w:tcPr>
            <w:tcW w:w="622" w:type="pct"/>
          </w:tcPr>
          <w:p w:rsidR="0089534F" w:rsidRPr="0049382C" w:rsidRDefault="0089534F" w:rsidP="00DC5F26">
            <w:pPr>
              <w:pStyle w:val="a7"/>
              <w:spacing w:line="360" w:lineRule="auto"/>
              <w:rPr>
                <w:rFonts w:ascii="楷体" w:eastAsia="楷体" w:hAnsi="楷体"/>
                <w:szCs w:val="21"/>
              </w:rPr>
            </w:pPr>
          </w:p>
        </w:tc>
        <w:tc>
          <w:tcPr>
            <w:tcW w:w="702" w:type="pct"/>
          </w:tcPr>
          <w:p w:rsidR="0089534F" w:rsidRPr="0049382C" w:rsidRDefault="0089534F" w:rsidP="00DC5F26">
            <w:pPr>
              <w:pStyle w:val="a7"/>
              <w:spacing w:line="360" w:lineRule="auto"/>
              <w:rPr>
                <w:rFonts w:ascii="楷体" w:eastAsia="楷体" w:hAnsi="楷体"/>
                <w:szCs w:val="21"/>
              </w:rPr>
            </w:pPr>
          </w:p>
        </w:tc>
        <w:tc>
          <w:tcPr>
            <w:tcW w:w="675" w:type="pct"/>
          </w:tcPr>
          <w:p w:rsidR="0089534F" w:rsidRPr="0049382C" w:rsidRDefault="0089534F" w:rsidP="00DC5F26">
            <w:pPr>
              <w:pStyle w:val="a7"/>
              <w:spacing w:line="360" w:lineRule="auto"/>
              <w:rPr>
                <w:rFonts w:ascii="楷体" w:eastAsia="楷体" w:hAnsi="楷体"/>
                <w:szCs w:val="21"/>
              </w:rPr>
            </w:pPr>
          </w:p>
        </w:tc>
        <w:tc>
          <w:tcPr>
            <w:tcW w:w="2007" w:type="pct"/>
          </w:tcPr>
          <w:p w:rsidR="0089534F" w:rsidRPr="0049382C" w:rsidRDefault="0089534F" w:rsidP="00DC5F26">
            <w:pPr>
              <w:pStyle w:val="a7"/>
              <w:spacing w:line="360" w:lineRule="auto"/>
              <w:rPr>
                <w:rFonts w:ascii="楷体" w:eastAsia="楷体" w:hAnsi="楷体"/>
                <w:szCs w:val="21"/>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 w:val="24"/>
              </w:rPr>
            </w:pPr>
          </w:p>
        </w:tc>
        <w:tc>
          <w:tcPr>
            <w:tcW w:w="681" w:type="pct"/>
          </w:tcPr>
          <w:p w:rsidR="0089534F" w:rsidRPr="0049382C" w:rsidRDefault="0089534F" w:rsidP="00DC5F26">
            <w:pPr>
              <w:pStyle w:val="a7"/>
              <w:spacing w:line="360" w:lineRule="auto"/>
              <w:rPr>
                <w:rFonts w:ascii="楷体" w:eastAsia="楷体" w:hAnsi="楷体"/>
                <w:sz w:val="24"/>
              </w:rPr>
            </w:pPr>
          </w:p>
        </w:tc>
        <w:tc>
          <w:tcPr>
            <w:tcW w:w="622" w:type="pct"/>
          </w:tcPr>
          <w:p w:rsidR="0089534F" w:rsidRPr="0049382C" w:rsidRDefault="0089534F" w:rsidP="00DC5F26">
            <w:pPr>
              <w:pStyle w:val="a7"/>
              <w:spacing w:line="360" w:lineRule="auto"/>
              <w:rPr>
                <w:rFonts w:ascii="楷体" w:eastAsia="楷体" w:hAnsi="楷体"/>
                <w:sz w:val="24"/>
              </w:rPr>
            </w:pPr>
          </w:p>
        </w:tc>
        <w:tc>
          <w:tcPr>
            <w:tcW w:w="702" w:type="pct"/>
          </w:tcPr>
          <w:p w:rsidR="0089534F" w:rsidRPr="0049382C" w:rsidRDefault="0089534F" w:rsidP="00DC5F26">
            <w:pPr>
              <w:pStyle w:val="a7"/>
              <w:spacing w:line="360" w:lineRule="auto"/>
              <w:rPr>
                <w:rFonts w:ascii="楷体" w:eastAsia="楷体" w:hAnsi="楷体"/>
                <w:sz w:val="24"/>
              </w:rPr>
            </w:pPr>
          </w:p>
        </w:tc>
        <w:tc>
          <w:tcPr>
            <w:tcW w:w="675" w:type="pct"/>
          </w:tcPr>
          <w:p w:rsidR="0089534F" w:rsidRPr="0049382C" w:rsidRDefault="0089534F" w:rsidP="00DC5F26">
            <w:pPr>
              <w:pStyle w:val="a7"/>
              <w:spacing w:line="360" w:lineRule="auto"/>
              <w:rPr>
                <w:rFonts w:ascii="楷体" w:eastAsia="楷体" w:hAnsi="楷体"/>
                <w:sz w:val="24"/>
              </w:rPr>
            </w:pPr>
          </w:p>
        </w:tc>
        <w:tc>
          <w:tcPr>
            <w:tcW w:w="2007" w:type="pct"/>
          </w:tcPr>
          <w:p w:rsidR="0089534F" w:rsidRPr="0049382C" w:rsidRDefault="0089534F" w:rsidP="00DC5F26">
            <w:pPr>
              <w:pStyle w:val="a7"/>
              <w:spacing w:line="360" w:lineRule="auto"/>
              <w:rPr>
                <w:rFonts w:ascii="楷体" w:eastAsia="楷体" w:hAnsi="楷体"/>
                <w:sz w:val="24"/>
              </w:rPr>
            </w:pPr>
          </w:p>
        </w:tc>
      </w:tr>
      <w:tr w:rsidR="0089534F" w:rsidRPr="000770B0" w:rsidTr="00DC5F26">
        <w:tc>
          <w:tcPr>
            <w:tcW w:w="312" w:type="pct"/>
          </w:tcPr>
          <w:p w:rsidR="0089534F" w:rsidRPr="0049382C" w:rsidRDefault="0089534F" w:rsidP="00DC5F26">
            <w:pPr>
              <w:pStyle w:val="a7"/>
              <w:spacing w:line="360" w:lineRule="auto"/>
              <w:rPr>
                <w:rFonts w:ascii="楷体" w:eastAsia="楷体" w:hAnsi="楷体"/>
                <w:sz w:val="24"/>
              </w:rPr>
            </w:pPr>
          </w:p>
        </w:tc>
        <w:tc>
          <w:tcPr>
            <w:tcW w:w="681" w:type="pct"/>
          </w:tcPr>
          <w:p w:rsidR="0089534F" w:rsidRPr="0049382C" w:rsidRDefault="0089534F" w:rsidP="00DC5F26">
            <w:pPr>
              <w:pStyle w:val="a7"/>
              <w:spacing w:line="360" w:lineRule="auto"/>
              <w:rPr>
                <w:rFonts w:ascii="楷体" w:eastAsia="楷体" w:hAnsi="楷体"/>
                <w:sz w:val="24"/>
              </w:rPr>
            </w:pPr>
          </w:p>
        </w:tc>
        <w:tc>
          <w:tcPr>
            <w:tcW w:w="622" w:type="pct"/>
          </w:tcPr>
          <w:p w:rsidR="0089534F" w:rsidRPr="0049382C" w:rsidRDefault="0089534F" w:rsidP="00DC5F26">
            <w:pPr>
              <w:pStyle w:val="a7"/>
              <w:spacing w:line="360" w:lineRule="auto"/>
              <w:rPr>
                <w:rFonts w:ascii="楷体" w:eastAsia="楷体" w:hAnsi="楷体"/>
                <w:sz w:val="24"/>
              </w:rPr>
            </w:pPr>
          </w:p>
        </w:tc>
        <w:tc>
          <w:tcPr>
            <w:tcW w:w="702" w:type="pct"/>
          </w:tcPr>
          <w:p w:rsidR="0089534F" w:rsidRPr="0049382C" w:rsidRDefault="0089534F" w:rsidP="00DC5F26">
            <w:pPr>
              <w:pStyle w:val="a7"/>
              <w:spacing w:line="360" w:lineRule="auto"/>
              <w:rPr>
                <w:rFonts w:ascii="楷体" w:eastAsia="楷体" w:hAnsi="楷体"/>
                <w:sz w:val="24"/>
              </w:rPr>
            </w:pPr>
          </w:p>
        </w:tc>
        <w:tc>
          <w:tcPr>
            <w:tcW w:w="675" w:type="pct"/>
          </w:tcPr>
          <w:p w:rsidR="0089534F" w:rsidRPr="0049382C" w:rsidRDefault="0089534F" w:rsidP="00DC5F26">
            <w:pPr>
              <w:pStyle w:val="a7"/>
              <w:spacing w:line="360" w:lineRule="auto"/>
              <w:rPr>
                <w:rFonts w:ascii="楷体" w:eastAsia="楷体" w:hAnsi="楷体"/>
                <w:sz w:val="24"/>
              </w:rPr>
            </w:pPr>
          </w:p>
        </w:tc>
        <w:tc>
          <w:tcPr>
            <w:tcW w:w="2007" w:type="pct"/>
          </w:tcPr>
          <w:p w:rsidR="0089534F" w:rsidRPr="0049382C" w:rsidRDefault="0089534F" w:rsidP="00DC5F26">
            <w:pPr>
              <w:pStyle w:val="a7"/>
              <w:spacing w:line="360" w:lineRule="auto"/>
              <w:rPr>
                <w:rFonts w:ascii="楷体" w:eastAsia="楷体" w:hAnsi="楷体"/>
                <w:sz w:val="24"/>
              </w:rPr>
            </w:pPr>
          </w:p>
        </w:tc>
      </w:tr>
    </w:tbl>
    <w:p w:rsidR="0014498A" w:rsidRPr="000770B0" w:rsidRDefault="0014498A" w:rsidP="0014498A">
      <w:pPr>
        <w:spacing w:line="360" w:lineRule="auto"/>
        <w:rPr>
          <w:lang w:val="en-GB"/>
        </w:rPr>
      </w:pPr>
    </w:p>
    <w:p w:rsidR="0014498A" w:rsidRPr="008F6AC0" w:rsidRDefault="0014498A" w:rsidP="0014498A">
      <w:pPr>
        <w:pBdr>
          <w:top w:val="single" w:sz="36" w:space="1" w:color="auto"/>
        </w:pBdr>
        <w:spacing w:line="360" w:lineRule="auto"/>
        <w:jc w:val="center"/>
        <w:rPr>
          <w:rFonts w:cs="Arial"/>
          <w:b/>
          <w:sz w:val="36"/>
          <w:szCs w:val="36"/>
          <w:lang w:val="en-GB"/>
        </w:rPr>
      </w:pPr>
      <w:r>
        <w:rPr>
          <w:b/>
          <w:sz w:val="36"/>
          <w:szCs w:val="36"/>
        </w:rPr>
        <w:br w:type="page"/>
      </w:r>
      <w:r w:rsidRPr="008F6AC0">
        <w:rPr>
          <w:b/>
          <w:sz w:val="36"/>
          <w:szCs w:val="36"/>
        </w:rPr>
        <w:t>目录</w:t>
      </w:r>
    </w:p>
    <w:p w:rsidR="00B85565" w:rsidRDefault="0014498A">
      <w:pPr>
        <w:pStyle w:val="12"/>
        <w:tabs>
          <w:tab w:val="left" w:pos="420"/>
          <w:tab w:val="right" w:leader="dot" w:pos="9344"/>
        </w:tabs>
        <w:rPr>
          <w:rFonts w:asciiTheme="minorHAnsi" w:eastAsiaTheme="minorEastAsia" w:hAnsiTheme="minorHAnsi" w:cstheme="minorBidi"/>
          <w:b w:val="0"/>
          <w:bCs w:val="0"/>
          <w:noProof/>
          <w:sz w:val="21"/>
          <w:szCs w:val="22"/>
        </w:rPr>
      </w:pPr>
      <w:r w:rsidRPr="008F6AC0">
        <w:rPr>
          <w:rFonts w:cs="Arial"/>
          <w:b w:val="0"/>
          <w:bCs w:val="0"/>
          <w:iCs/>
          <w:lang w:val="en-GB"/>
        </w:rPr>
        <w:fldChar w:fldCharType="begin"/>
      </w:r>
      <w:r w:rsidRPr="008F6AC0">
        <w:rPr>
          <w:rFonts w:cs="Arial"/>
          <w:b w:val="0"/>
          <w:bCs w:val="0"/>
          <w:iCs/>
          <w:lang w:val="en-GB"/>
        </w:rPr>
        <w:instrText xml:space="preserve"> TOC \o "1-5" \h \z \u </w:instrText>
      </w:r>
      <w:r w:rsidRPr="008F6AC0">
        <w:rPr>
          <w:rFonts w:cs="Arial"/>
          <w:b w:val="0"/>
          <w:bCs w:val="0"/>
          <w:iCs/>
          <w:lang w:val="en-GB"/>
        </w:rPr>
        <w:fldChar w:fldCharType="separate"/>
      </w:r>
      <w:hyperlink w:anchor="_Toc476297573" w:history="1">
        <w:r w:rsidR="00B85565" w:rsidRPr="00144371">
          <w:rPr>
            <w:rStyle w:val="aa"/>
            <w:noProof/>
          </w:rPr>
          <w:t>1</w:t>
        </w:r>
        <w:r w:rsidR="00B85565">
          <w:rPr>
            <w:rFonts w:asciiTheme="minorHAnsi" w:eastAsiaTheme="minorEastAsia" w:hAnsiTheme="minorHAnsi" w:cstheme="minorBidi"/>
            <w:b w:val="0"/>
            <w:bCs w:val="0"/>
            <w:noProof/>
            <w:sz w:val="21"/>
            <w:szCs w:val="22"/>
          </w:rPr>
          <w:tab/>
        </w:r>
        <w:r w:rsidR="00B85565" w:rsidRPr="00144371">
          <w:rPr>
            <w:rStyle w:val="aa"/>
            <w:noProof/>
          </w:rPr>
          <w:t>关联关系图</w:t>
        </w:r>
        <w:r w:rsidR="00B85565">
          <w:rPr>
            <w:noProof/>
            <w:webHidden/>
          </w:rPr>
          <w:tab/>
        </w:r>
        <w:r w:rsidR="00B85565">
          <w:rPr>
            <w:noProof/>
            <w:webHidden/>
          </w:rPr>
          <w:fldChar w:fldCharType="begin"/>
        </w:r>
        <w:r w:rsidR="00B85565">
          <w:rPr>
            <w:noProof/>
            <w:webHidden/>
          </w:rPr>
          <w:instrText xml:space="preserve"> PAGEREF _Toc476297573 \h </w:instrText>
        </w:r>
        <w:r w:rsidR="00B85565">
          <w:rPr>
            <w:noProof/>
            <w:webHidden/>
          </w:rPr>
        </w:r>
        <w:r w:rsidR="00B85565">
          <w:rPr>
            <w:noProof/>
            <w:webHidden/>
          </w:rPr>
          <w:fldChar w:fldCharType="separate"/>
        </w:r>
        <w:r w:rsidR="00B85565">
          <w:rPr>
            <w:noProof/>
            <w:webHidden/>
          </w:rPr>
          <w:t>4</w:t>
        </w:r>
        <w:r w:rsidR="00B85565">
          <w:rPr>
            <w:noProof/>
            <w:webHidden/>
          </w:rPr>
          <w:fldChar w:fldCharType="end"/>
        </w:r>
      </w:hyperlink>
    </w:p>
    <w:p w:rsidR="00B85565" w:rsidRDefault="00B43EF6">
      <w:pPr>
        <w:pStyle w:val="12"/>
        <w:tabs>
          <w:tab w:val="left" w:pos="420"/>
          <w:tab w:val="right" w:leader="dot" w:pos="9344"/>
        </w:tabs>
        <w:rPr>
          <w:rFonts w:asciiTheme="minorHAnsi" w:eastAsiaTheme="minorEastAsia" w:hAnsiTheme="minorHAnsi" w:cstheme="minorBidi"/>
          <w:b w:val="0"/>
          <w:bCs w:val="0"/>
          <w:noProof/>
          <w:sz w:val="21"/>
          <w:szCs w:val="22"/>
        </w:rPr>
      </w:pPr>
      <w:hyperlink w:anchor="_Toc476297574" w:history="1">
        <w:r w:rsidR="00B85565" w:rsidRPr="00144371">
          <w:rPr>
            <w:rStyle w:val="aa"/>
            <w:noProof/>
          </w:rPr>
          <w:t>2</w:t>
        </w:r>
        <w:r w:rsidR="00B85565">
          <w:rPr>
            <w:rFonts w:asciiTheme="minorHAnsi" w:eastAsiaTheme="minorEastAsia" w:hAnsiTheme="minorHAnsi" w:cstheme="minorBidi"/>
            <w:b w:val="0"/>
            <w:bCs w:val="0"/>
            <w:noProof/>
            <w:sz w:val="21"/>
            <w:szCs w:val="22"/>
          </w:rPr>
          <w:tab/>
        </w:r>
        <w:r w:rsidR="00B85565" w:rsidRPr="00144371">
          <w:rPr>
            <w:rStyle w:val="aa"/>
            <w:noProof/>
          </w:rPr>
          <w:t>数据表清单</w:t>
        </w:r>
        <w:r w:rsidR="00B85565">
          <w:rPr>
            <w:noProof/>
            <w:webHidden/>
          </w:rPr>
          <w:tab/>
        </w:r>
        <w:r w:rsidR="00B85565">
          <w:rPr>
            <w:noProof/>
            <w:webHidden/>
          </w:rPr>
          <w:fldChar w:fldCharType="begin"/>
        </w:r>
        <w:r w:rsidR="00B85565">
          <w:rPr>
            <w:noProof/>
            <w:webHidden/>
          </w:rPr>
          <w:instrText xml:space="preserve"> PAGEREF _Toc476297574 \h </w:instrText>
        </w:r>
        <w:r w:rsidR="00B85565">
          <w:rPr>
            <w:noProof/>
            <w:webHidden/>
          </w:rPr>
        </w:r>
        <w:r w:rsidR="00B85565">
          <w:rPr>
            <w:noProof/>
            <w:webHidden/>
          </w:rPr>
          <w:fldChar w:fldCharType="separate"/>
        </w:r>
        <w:r w:rsidR="00B85565">
          <w:rPr>
            <w:noProof/>
            <w:webHidden/>
          </w:rPr>
          <w:t>5</w:t>
        </w:r>
        <w:r w:rsidR="00B85565">
          <w:rPr>
            <w:noProof/>
            <w:webHidden/>
          </w:rPr>
          <w:fldChar w:fldCharType="end"/>
        </w:r>
      </w:hyperlink>
    </w:p>
    <w:p w:rsidR="00B85565" w:rsidRDefault="00B43EF6">
      <w:pPr>
        <w:pStyle w:val="12"/>
        <w:tabs>
          <w:tab w:val="left" w:pos="420"/>
          <w:tab w:val="right" w:leader="dot" w:pos="9344"/>
        </w:tabs>
        <w:rPr>
          <w:rFonts w:asciiTheme="minorHAnsi" w:eastAsiaTheme="minorEastAsia" w:hAnsiTheme="minorHAnsi" w:cstheme="minorBidi"/>
          <w:b w:val="0"/>
          <w:bCs w:val="0"/>
          <w:noProof/>
          <w:sz w:val="21"/>
          <w:szCs w:val="22"/>
        </w:rPr>
      </w:pPr>
      <w:hyperlink w:anchor="_Toc476297575" w:history="1">
        <w:r w:rsidR="00B85565" w:rsidRPr="00144371">
          <w:rPr>
            <w:rStyle w:val="aa"/>
            <w:noProof/>
          </w:rPr>
          <w:t>3</w:t>
        </w:r>
        <w:r w:rsidR="00B85565">
          <w:rPr>
            <w:rFonts w:asciiTheme="minorHAnsi" w:eastAsiaTheme="minorEastAsia" w:hAnsiTheme="minorHAnsi" w:cstheme="minorBidi"/>
            <w:b w:val="0"/>
            <w:bCs w:val="0"/>
            <w:noProof/>
            <w:sz w:val="21"/>
            <w:szCs w:val="22"/>
          </w:rPr>
          <w:tab/>
        </w:r>
        <w:r w:rsidR="00B85565" w:rsidRPr="00144371">
          <w:rPr>
            <w:rStyle w:val="aa"/>
            <w:noProof/>
          </w:rPr>
          <w:t>数据表明细</w:t>
        </w:r>
        <w:r w:rsidR="00B85565">
          <w:rPr>
            <w:noProof/>
            <w:webHidden/>
          </w:rPr>
          <w:tab/>
        </w:r>
        <w:r w:rsidR="00B85565">
          <w:rPr>
            <w:noProof/>
            <w:webHidden/>
          </w:rPr>
          <w:fldChar w:fldCharType="begin"/>
        </w:r>
        <w:r w:rsidR="00B85565">
          <w:rPr>
            <w:noProof/>
            <w:webHidden/>
          </w:rPr>
          <w:instrText xml:space="preserve"> PAGEREF _Toc476297575 \h </w:instrText>
        </w:r>
        <w:r w:rsidR="00B85565">
          <w:rPr>
            <w:noProof/>
            <w:webHidden/>
          </w:rPr>
        </w:r>
        <w:r w:rsidR="00B85565">
          <w:rPr>
            <w:noProof/>
            <w:webHidden/>
          </w:rPr>
          <w:fldChar w:fldCharType="separate"/>
        </w:r>
        <w:r w:rsidR="00B85565">
          <w:rPr>
            <w:noProof/>
            <w:webHidden/>
          </w:rPr>
          <w:t>6</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6" w:history="1">
        <w:r w:rsidR="00B85565" w:rsidRPr="00144371">
          <w:rPr>
            <w:rStyle w:val="aa"/>
            <w:noProof/>
          </w:rPr>
          <w:t>3.1</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RTPL_STUDENT </w:t>
        </w:r>
        <w:r w:rsidR="00B85565" w:rsidRPr="00144371">
          <w:rPr>
            <w:rStyle w:val="aa"/>
            <w:noProof/>
          </w:rPr>
          <w:t>【学生信息】</w:t>
        </w:r>
        <w:r w:rsidR="00B85565">
          <w:rPr>
            <w:noProof/>
            <w:webHidden/>
          </w:rPr>
          <w:tab/>
        </w:r>
        <w:r w:rsidR="00B85565">
          <w:rPr>
            <w:noProof/>
            <w:webHidden/>
          </w:rPr>
          <w:fldChar w:fldCharType="begin"/>
        </w:r>
        <w:r w:rsidR="00B85565">
          <w:rPr>
            <w:noProof/>
            <w:webHidden/>
          </w:rPr>
          <w:instrText xml:space="preserve"> PAGEREF _Toc476297576 \h </w:instrText>
        </w:r>
        <w:r w:rsidR="00B85565">
          <w:rPr>
            <w:noProof/>
            <w:webHidden/>
          </w:rPr>
        </w:r>
        <w:r w:rsidR="00B85565">
          <w:rPr>
            <w:noProof/>
            <w:webHidden/>
          </w:rPr>
          <w:fldChar w:fldCharType="separate"/>
        </w:r>
        <w:r w:rsidR="00B85565">
          <w:rPr>
            <w:noProof/>
            <w:webHidden/>
          </w:rPr>
          <w:t>6</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7" w:history="1">
        <w:r w:rsidR="00B85565" w:rsidRPr="00144371">
          <w:rPr>
            <w:rStyle w:val="aa"/>
            <w:noProof/>
          </w:rPr>
          <w:t>3.2</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RTPL_STUDENT_COURSE </w:t>
        </w:r>
        <w:r w:rsidR="00B85565" w:rsidRPr="00144371">
          <w:rPr>
            <w:rStyle w:val="aa"/>
            <w:noProof/>
          </w:rPr>
          <w:t>【学生选课信息】</w:t>
        </w:r>
        <w:r w:rsidR="00B85565">
          <w:rPr>
            <w:noProof/>
            <w:webHidden/>
          </w:rPr>
          <w:tab/>
        </w:r>
        <w:r w:rsidR="00B85565">
          <w:rPr>
            <w:noProof/>
            <w:webHidden/>
          </w:rPr>
          <w:fldChar w:fldCharType="begin"/>
        </w:r>
        <w:r w:rsidR="00B85565">
          <w:rPr>
            <w:noProof/>
            <w:webHidden/>
          </w:rPr>
          <w:instrText xml:space="preserve"> PAGEREF _Toc476297577 \h </w:instrText>
        </w:r>
        <w:r w:rsidR="00B85565">
          <w:rPr>
            <w:noProof/>
            <w:webHidden/>
          </w:rPr>
        </w:r>
        <w:r w:rsidR="00B85565">
          <w:rPr>
            <w:noProof/>
            <w:webHidden/>
          </w:rPr>
          <w:fldChar w:fldCharType="separate"/>
        </w:r>
        <w:r w:rsidR="00B85565">
          <w:rPr>
            <w:noProof/>
            <w:webHidden/>
          </w:rPr>
          <w:t>6</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8" w:history="1">
        <w:r w:rsidR="00B85565" w:rsidRPr="00144371">
          <w:rPr>
            <w:rStyle w:val="aa"/>
            <w:noProof/>
          </w:rPr>
          <w:t>3.3</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RTPL_CLASS_TEACHER </w:t>
        </w:r>
        <w:r w:rsidR="00B85565" w:rsidRPr="00144371">
          <w:rPr>
            <w:rStyle w:val="aa"/>
            <w:noProof/>
          </w:rPr>
          <w:t>【教师任课信息】</w:t>
        </w:r>
        <w:r w:rsidR="00B85565">
          <w:rPr>
            <w:noProof/>
            <w:webHidden/>
          </w:rPr>
          <w:tab/>
        </w:r>
        <w:r w:rsidR="00B85565">
          <w:rPr>
            <w:noProof/>
            <w:webHidden/>
          </w:rPr>
          <w:fldChar w:fldCharType="begin"/>
        </w:r>
        <w:r w:rsidR="00B85565">
          <w:rPr>
            <w:noProof/>
            <w:webHidden/>
          </w:rPr>
          <w:instrText xml:space="preserve"> PAGEREF _Toc476297578 \h </w:instrText>
        </w:r>
        <w:r w:rsidR="00B85565">
          <w:rPr>
            <w:noProof/>
            <w:webHidden/>
          </w:rPr>
        </w:r>
        <w:r w:rsidR="00B85565">
          <w:rPr>
            <w:noProof/>
            <w:webHidden/>
          </w:rPr>
          <w:fldChar w:fldCharType="separate"/>
        </w:r>
        <w:r w:rsidR="00B85565">
          <w:rPr>
            <w:noProof/>
            <w:webHidden/>
          </w:rPr>
          <w:t>6</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79" w:history="1">
        <w:r w:rsidR="00B85565" w:rsidRPr="00144371">
          <w:rPr>
            <w:rStyle w:val="aa"/>
            <w:noProof/>
          </w:rPr>
          <w:t>3.4</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RTPL_TEACHER </w:t>
        </w:r>
        <w:r w:rsidR="00B85565" w:rsidRPr="00144371">
          <w:rPr>
            <w:rStyle w:val="aa"/>
            <w:noProof/>
          </w:rPr>
          <w:t>【教师信息】</w:t>
        </w:r>
        <w:r w:rsidR="00B85565">
          <w:rPr>
            <w:noProof/>
            <w:webHidden/>
          </w:rPr>
          <w:tab/>
        </w:r>
        <w:r w:rsidR="00B85565">
          <w:rPr>
            <w:noProof/>
            <w:webHidden/>
          </w:rPr>
          <w:fldChar w:fldCharType="begin"/>
        </w:r>
        <w:r w:rsidR="00B85565">
          <w:rPr>
            <w:noProof/>
            <w:webHidden/>
          </w:rPr>
          <w:instrText xml:space="preserve"> PAGEREF _Toc476297579 \h </w:instrText>
        </w:r>
        <w:r w:rsidR="00B85565">
          <w:rPr>
            <w:noProof/>
            <w:webHidden/>
          </w:rPr>
        </w:r>
        <w:r w:rsidR="00B85565">
          <w:rPr>
            <w:noProof/>
            <w:webHidden/>
          </w:rPr>
          <w:fldChar w:fldCharType="separate"/>
        </w:r>
        <w:r w:rsidR="00B85565">
          <w:rPr>
            <w:noProof/>
            <w:webHidden/>
          </w:rPr>
          <w:t>7</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0" w:history="1">
        <w:r w:rsidR="00B85565" w:rsidRPr="00144371">
          <w:rPr>
            <w:rStyle w:val="aa"/>
            <w:noProof/>
          </w:rPr>
          <w:t>3.5</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RTPL_CLASS_LEADER </w:t>
        </w:r>
        <w:r w:rsidR="00B85565" w:rsidRPr="00144371">
          <w:rPr>
            <w:rStyle w:val="aa"/>
            <w:noProof/>
          </w:rPr>
          <w:t>【班干部】</w:t>
        </w:r>
        <w:r w:rsidR="00B85565">
          <w:rPr>
            <w:noProof/>
            <w:webHidden/>
          </w:rPr>
          <w:tab/>
        </w:r>
        <w:r w:rsidR="00B85565">
          <w:rPr>
            <w:noProof/>
            <w:webHidden/>
          </w:rPr>
          <w:fldChar w:fldCharType="begin"/>
        </w:r>
        <w:r w:rsidR="00B85565">
          <w:rPr>
            <w:noProof/>
            <w:webHidden/>
          </w:rPr>
          <w:instrText xml:space="preserve"> PAGEREF _Toc476297580 \h </w:instrText>
        </w:r>
        <w:r w:rsidR="00B85565">
          <w:rPr>
            <w:noProof/>
            <w:webHidden/>
          </w:rPr>
        </w:r>
        <w:r w:rsidR="00B85565">
          <w:rPr>
            <w:noProof/>
            <w:webHidden/>
          </w:rPr>
          <w:fldChar w:fldCharType="separate"/>
        </w:r>
        <w:r w:rsidR="00B85565">
          <w:rPr>
            <w:noProof/>
            <w:webHidden/>
          </w:rPr>
          <w:t>7</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1" w:history="1">
        <w:r w:rsidR="00B85565" w:rsidRPr="00144371">
          <w:rPr>
            <w:rStyle w:val="aa"/>
            <w:noProof/>
          </w:rPr>
          <w:t>3.6</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RTPL_CLASS_JOB </w:t>
        </w:r>
        <w:r w:rsidR="00B85565" w:rsidRPr="00144371">
          <w:rPr>
            <w:rStyle w:val="aa"/>
            <w:noProof/>
          </w:rPr>
          <w:t>【班干部职位】</w:t>
        </w:r>
        <w:r w:rsidR="00B85565">
          <w:rPr>
            <w:noProof/>
            <w:webHidden/>
          </w:rPr>
          <w:tab/>
        </w:r>
        <w:r w:rsidR="00B85565">
          <w:rPr>
            <w:noProof/>
            <w:webHidden/>
          </w:rPr>
          <w:fldChar w:fldCharType="begin"/>
        </w:r>
        <w:r w:rsidR="00B85565">
          <w:rPr>
            <w:noProof/>
            <w:webHidden/>
          </w:rPr>
          <w:instrText xml:space="preserve"> PAGEREF _Toc476297581 \h </w:instrText>
        </w:r>
        <w:r w:rsidR="00B85565">
          <w:rPr>
            <w:noProof/>
            <w:webHidden/>
          </w:rPr>
        </w:r>
        <w:r w:rsidR="00B85565">
          <w:rPr>
            <w:noProof/>
            <w:webHidden/>
          </w:rPr>
          <w:fldChar w:fldCharType="separate"/>
        </w:r>
        <w:r w:rsidR="00B85565">
          <w:rPr>
            <w:noProof/>
            <w:webHidden/>
          </w:rPr>
          <w:t>7</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2" w:history="1">
        <w:r w:rsidR="00B85565" w:rsidRPr="00144371">
          <w:rPr>
            <w:rStyle w:val="aa"/>
            <w:noProof/>
          </w:rPr>
          <w:t>3.7</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RTPL_CLASS </w:t>
        </w:r>
        <w:r w:rsidR="00B85565" w:rsidRPr="00144371">
          <w:rPr>
            <w:rStyle w:val="aa"/>
            <w:noProof/>
          </w:rPr>
          <w:t>【班级信息】</w:t>
        </w:r>
        <w:r w:rsidR="00B85565">
          <w:rPr>
            <w:noProof/>
            <w:webHidden/>
          </w:rPr>
          <w:tab/>
        </w:r>
        <w:r w:rsidR="00B85565">
          <w:rPr>
            <w:noProof/>
            <w:webHidden/>
          </w:rPr>
          <w:fldChar w:fldCharType="begin"/>
        </w:r>
        <w:r w:rsidR="00B85565">
          <w:rPr>
            <w:noProof/>
            <w:webHidden/>
          </w:rPr>
          <w:instrText xml:space="preserve"> PAGEREF _Toc476297582 \h </w:instrText>
        </w:r>
        <w:r w:rsidR="00B85565">
          <w:rPr>
            <w:noProof/>
            <w:webHidden/>
          </w:rPr>
        </w:r>
        <w:r w:rsidR="00B85565">
          <w:rPr>
            <w:noProof/>
            <w:webHidden/>
          </w:rPr>
          <w:fldChar w:fldCharType="separate"/>
        </w:r>
        <w:r w:rsidR="00B85565">
          <w:rPr>
            <w:noProof/>
            <w:webHidden/>
          </w:rPr>
          <w:t>8</w:t>
        </w:r>
        <w:r w:rsidR="00B85565">
          <w:rPr>
            <w:noProof/>
            <w:webHidden/>
          </w:rPr>
          <w:fldChar w:fldCharType="end"/>
        </w:r>
      </w:hyperlink>
    </w:p>
    <w:p w:rsidR="00B85565" w:rsidRDefault="00B43EF6">
      <w:pPr>
        <w:pStyle w:val="22"/>
        <w:tabs>
          <w:tab w:val="left" w:pos="840"/>
          <w:tab w:val="right" w:leader="dot" w:pos="9344"/>
        </w:tabs>
        <w:rPr>
          <w:rFonts w:asciiTheme="minorHAnsi" w:eastAsiaTheme="minorEastAsia" w:hAnsiTheme="minorHAnsi" w:cstheme="minorBidi"/>
          <w:i w:val="0"/>
          <w:iCs w:val="0"/>
          <w:noProof/>
          <w:sz w:val="21"/>
          <w:szCs w:val="22"/>
        </w:rPr>
      </w:pPr>
      <w:hyperlink w:anchor="_Toc476297583" w:history="1">
        <w:r w:rsidR="00B85565" w:rsidRPr="00144371">
          <w:rPr>
            <w:rStyle w:val="aa"/>
            <w:noProof/>
          </w:rPr>
          <w:t>3.8</w:t>
        </w:r>
        <w:r w:rsidR="00B85565">
          <w:rPr>
            <w:rFonts w:asciiTheme="minorHAnsi" w:eastAsiaTheme="minorEastAsia" w:hAnsiTheme="minorHAnsi" w:cstheme="minorBidi"/>
            <w:i w:val="0"/>
            <w:iCs w:val="0"/>
            <w:noProof/>
            <w:sz w:val="21"/>
            <w:szCs w:val="22"/>
          </w:rPr>
          <w:tab/>
        </w:r>
        <w:r w:rsidR="00B85565" w:rsidRPr="00144371">
          <w:rPr>
            <w:rStyle w:val="aa"/>
            <w:noProof/>
          </w:rPr>
          <w:t xml:space="preserve">RTPL_COURSE </w:t>
        </w:r>
        <w:r w:rsidR="00B85565" w:rsidRPr="00144371">
          <w:rPr>
            <w:rStyle w:val="aa"/>
            <w:noProof/>
          </w:rPr>
          <w:t>【课程信息】</w:t>
        </w:r>
        <w:r w:rsidR="00B85565">
          <w:rPr>
            <w:noProof/>
            <w:webHidden/>
          </w:rPr>
          <w:tab/>
        </w:r>
        <w:r w:rsidR="00B85565">
          <w:rPr>
            <w:noProof/>
            <w:webHidden/>
          </w:rPr>
          <w:fldChar w:fldCharType="begin"/>
        </w:r>
        <w:r w:rsidR="00B85565">
          <w:rPr>
            <w:noProof/>
            <w:webHidden/>
          </w:rPr>
          <w:instrText xml:space="preserve"> PAGEREF _Toc476297583 \h </w:instrText>
        </w:r>
        <w:r w:rsidR="00B85565">
          <w:rPr>
            <w:noProof/>
            <w:webHidden/>
          </w:rPr>
        </w:r>
        <w:r w:rsidR="00B85565">
          <w:rPr>
            <w:noProof/>
            <w:webHidden/>
          </w:rPr>
          <w:fldChar w:fldCharType="separate"/>
        </w:r>
        <w:r w:rsidR="00B85565">
          <w:rPr>
            <w:noProof/>
            <w:webHidden/>
          </w:rPr>
          <w:t>8</w:t>
        </w:r>
        <w:r w:rsidR="00B85565">
          <w:rPr>
            <w:noProof/>
            <w:webHidden/>
          </w:rPr>
          <w:fldChar w:fldCharType="end"/>
        </w:r>
      </w:hyperlink>
    </w:p>
    <w:p w:rsidR="0014498A" w:rsidRPr="00332BB6" w:rsidRDefault="0014498A" w:rsidP="0014498A">
      <w:pPr>
        <w:pStyle w:val="31"/>
        <w:tabs>
          <w:tab w:val="left" w:pos="1260"/>
          <w:tab w:val="right" w:leader="dot" w:pos="9344"/>
        </w:tabs>
        <w:rPr>
          <w:rFonts w:cs="Arial"/>
          <w:bCs/>
          <w:iCs/>
          <w:lang w:val="en-GB"/>
        </w:rPr>
      </w:pPr>
      <w:r w:rsidRPr="008F6AC0">
        <w:rPr>
          <w:rFonts w:cs="Arial"/>
          <w:bCs/>
          <w:iCs/>
          <w:lang w:val="en-GB"/>
        </w:rPr>
        <w:fldChar w:fldCharType="end"/>
      </w:r>
    </w:p>
    <w:p w:rsidR="00FA0A9F" w:rsidRDefault="00FA0A9F" w:rsidP="0089534F">
      <w:pPr>
        <w:rPr>
          <w:rFonts w:ascii="微软雅黑" w:eastAsia="微软雅黑" w:hAnsi="微软雅黑"/>
        </w:rPr>
      </w:pPr>
    </w:p>
    <w:p w:rsidR="00FA0A9F" w:rsidRDefault="00FA0A9F" w:rsidP="00FA0A9F">
      <w:pPr>
        <w:rPr>
          <w:lang w:val="en-GB" w:eastAsia="en-US"/>
        </w:rPr>
      </w:pPr>
    </w:p>
    <w:p w:rsidR="00FA0A9F" w:rsidRPr="00FA0A9F" w:rsidRDefault="00FA0A9F" w:rsidP="00FA0A9F">
      <w:pPr>
        <w:rPr>
          <w:lang w:val="en-GB" w:eastAsia="en-US"/>
        </w:rPr>
      </w:pPr>
    </w:p>
    <w:p w:rsidR="00DC6FAF" w:rsidRDefault="00317471" w:rsidP="00DC6FAF">
      <w:pPr>
        <w:pStyle w:val="1"/>
        <w:rPr>
          <w:lang w:eastAsia="zh-CN"/>
        </w:rPr>
      </w:pPr>
      <w:bookmarkStart w:id="17" w:name="_Toc476297573"/>
      <w:bookmarkEnd w:id="1"/>
      <w:r w:rsidRPr="00317471">
        <w:rPr>
          <w:rFonts w:hint="eastAsia"/>
          <w:lang w:eastAsia="zh-CN"/>
        </w:rPr>
        <w:t>关联</w:t>
      </w:r>
      <w:r w:rsidRPr="00317471">
        <w:rPr>
          <w:lang w:eastAsia="zh-CN"/>
        </w:rPr>
        <w:t>关系图</w:t>
      </w:r>
      <w:bookmarkEnd w:id="17"/>
    </w:p>
    <w:p w:rsidR="002538E9" w:rsidRPr="002538E9" w:rsidRDefault="00153BEE" w:rsidP="002538E9">
      <w:pPr>
        <w:rPr>
          <w:lang w:val="en-GB"/>
        </w:rPr>
      </w:pPr>
      <w:r>
        <w:rPr>
          <w:noProof/>
        </w:rPr>
        <w:drawing>
          <wp:inline distT="0" distB="0" distL="0" distR="0" wp14:anchorId="6938226A" wp14:editId="298D3572">
            <wp:extent cx="5939790" cy="197993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p>
    <w:p w:rsidR="003778D7" w:rsidRDefault="003778D7" w:rsidP="003778D7">
      <w:pPr>
        <w:pStyle w:val="1"/>
        <w:rPr>
          <w:lang w:eastAsia="zh-CN"/>
        </w:rPr>
      </w:pPr>
      <w:bookmarkStart w:id="18" w:name="_Toc476297574"/>
      <w:r>
        <w:rPr>
          <w:rFonts w:hint="eastAsia"/>
          <w:lang w:eastAsia="zh-CN"/>
        </w:rPr>
        <w:t>数据</w:t>
      </w:r>
      <w:r>
        <w:rPr>
          <w:lang w:eastAsia="zh-CN"/>
        </w:rPr>
        <w:t>表清单</w:t>
      </w:r>
      <w:bookmarkEnd w:id="18"/>
    </w:p>
    <w:tbl>
      <w:tblPr>
        <w:tblW w:w="0" w:type="auto"/>
        <w:tblInd w:w="226" w:type="dxa"/>
        <w:tblLayout w:type="fixed"/>
        <w:tblCellMar>
          <w:left w:w="113" w:type="dxa"/>
          <w:right w:w="113" w:type="dxa"/>
        </w:tblCellMar>
        <w:tblLook w:val="0000" w:firstRow="0" w:lastRow="0" w:firstColumn="0" w:lastColumn="0" w:noHBand="0" w:noVBand="0"/>
      </w:tblPr>
      <w:tblGrid>
        <w:gridCol w:w="4590"/>
        <w:gridCol w:w="4703"/>
      </w:tblGrid>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jc w:val="center"/>
              <w:rPr>
                <w:rFonts w:ascii="Times New Roman" w:hAnsi="Times New Roman"/>
                <w:i/>
                <w:iCs/>
              </w:rPr>
            </w:pPr>
            <w:r>
              <w:rPr>
                <w:rFonts w:ascii="Times New Roman" w:hAnsi="Times New Roman"/>
                <w:i/>
                <w:iCs/>
              </w:rPr>
              <w:t>名称</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jc w:val="center"/>
              <w:rPr>
                <w:rFonts w:ascii="Times New Roman" w:hAnsi="Times New Roman"/>
                <w:i/>
                <w:iCs/>
              </w:rPr>
            </w:pPr>
            <w:r>
              <w:rPr>
                <w:rFonts w:ascii="Times New Roman" w:hAnsi="Times New Roman"/>
                <w:i/>
                <w:iCs/>
              </w:rPr>
              <w:t>代码</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学生信息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RTPL_STUDENT</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学生选课信息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RTPL_STUDENT_COURSE</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教师任课信息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RTPL_CLASS_TEACHER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教师信息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RTPL_TEACHER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班干部</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RTPL_CLASS_LEADER</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班干部职位</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RTPL_CLASS_JOB</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班级信息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RTPL_CLASS</w:t>
            </w:r>
          </w:p>
        </w:tc>
      </w:tr>
      <w:tr w:rsidR="006C0AFF" w:rsidTr="00125A76">
        <w:tc>
          <w:tcPr>
            <w:tcW w:w="4590"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课程信息</w:t>
            </w:r>
          </w:p>
        </w:tc>
        <w:tc>
          <w:tcPr>
            <w:tcW w:w="4703" w:type="dxa"/>
            <w:tcBorders>
              <w:top w:val="single" w:sz="4" w:space="0" w:color="auto"/>
              <w:left w:val="single" w:sz="4" w:space="0" w:color="auto"/>
              <w:bottom w:val="single" w:sz="4" w:space="0" w:color="auto"/>
              <w:right w:val="single" w:sz="4" w:space="0" w:color="auto"/>
            </w:tcBorders>
          </w:tcPr>
          <w:p w:rsidR="006C0AFF" w:rsidRDefault="006C0AFF" w:rsidP="00125A76">
            <w:pPr>
              <w:adjustRightInd w:val="0"/>
              <w:rPr>
                <w:rFonts w:ascii="Times New Roman" w:hAnsi="Times New Roman"/>
              </w:rPr>
            </w:pPr>
            <w:r>
              <w:rPr>
                <w:rFonts w:ascii="Times New Roman" w:hAnsi="Times New Roman"/>
              </w:rPr>
              <w:t>RTPL_COURSE</w:t>
            </w:r>
          </w:p>
        </w:tc>
      </w:tr>
    </w:tbl>
    <w:p w:rsidR="002538E9" w:rsidRPr="002538E9" w:rsidRDefault="002538E9" w:rsidP="002538E9">
      <w:pPr>
        <w:rPr>
          <w:lang w:val="en-GB"/>
        </w:rPr>
      </w:pPr>
    </w:p>
    <w:p w:rsidR="00F41583" w:rsidRPr="00317471" w:rsidRDefault="00F41583" w:rsidP="00F41583">
      <w:pPr>
        <w:pStyle w:val="1"/>
      </w:pPr>
      <w:bookmarkStart w:id="19" w:name="_Toc476297575"/>
      <w:r>
        <w:rPr>
          <w:rFonts w:hint="eastAsia"/>
          <w:lang w:eastAsia="zh-CN"/>
        </w:rPr>
        <w:t>数据</w:t>
      </w:r>
      <w:r>
        <w:rPr>
          <w:lang w:eastAsia="zh-CN"/>
        </w:rPr>
        <w:t>表</w:t>
      </w:r>
      <w:r>
        <w:rPr>
          <w:rFonts w:hint="eastAsia"/>
          <w:lang w:eastAsia="zh-CN"/>
        </w:rPr>
        <w:t>明细</w:t>
      </w:r>
      <w:bookmarkEnd w:id="19"/>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"RTPL_STUDENT ¡¾Ñ§ÉúÐÅÏ¢¡¿" \l 2</w:instrText>
      </w:r>
      <w:r w:rsidRPr="005C7DAE">
        <w:rPr>
          <w:lang w:eastAsia="zh-CN"/>
        </w:rPr>
        <w:fldChar w:fldCharType="end"/>
      </w:r>
      <w:bookmarkStart w:id="20" w:name="_Toc476297576"/>
      <w:r w:rsidRPr="005C7DAE">
        <w:rPr>
          <w:lang w:eastAsia="zh-CN"/>
        </w:rPr>
        <w:t xml:space="preserve">RTPL_STUDENT </w:t>
      </w:r>
      <w:r w:rsidRPr="005C7DAE">
        <w:rPr>
          <w:rFonts w:hint="eastAsia"/>
          <w:lang w:eastAsia="zh-CN"/>
        </w:rPr>
        <w:t>【学生信息】</w:t>
      </w:r>
      <w:bookmarkEnd w:id="20"/>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学生姓名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Sex</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Birthday</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出生日期</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VARCHAR2(10)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"RTPL_STUDENT_COURSE ¡¾Ñ§ÉúÑ¡¿ÎÐÅÏ¢¡¿" \l 2</w:instrText>
      </w:r>
      <w:r w:rsidRPr="005C7DAE">
        <w:rPr>
          <w:lang w:eastAsia="zh-CN"/>
        </w:rPr>
        <w:fldChar w:fldCharType="end"/>
      </w:r>
      <w:bookmarkStart w:id="21" w:name="_Toc476297577"/>
      <w:r w:rsidRPr="005C7DAE">
        <w:rPr>
          <w:lang w:eastAsia="zh-CN"/>
        </w:rPr>
        <w:t xml:space="preserve">RTPL_STUDENT_COURSE </w:t>
      </w:r>
      <w:r w:rsidRPr="005C7DAE">
        <w:rPr>
          <w:rFonts w:hint="eastAsia"/>
          <w:lang w:eastAsia="zh-CN"/>
        </w:rPr>
        <w:t>【学生选课信息】</w:t>
      </w:r>
      <w:bookmarkEnd w:id="21"/>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EndScore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期末成绩</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NUMBER(24,6)</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EndScoreLevel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期末成绩等级</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IsPassed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是否通过</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VARCHAR2(1)</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"RTPL_CLASS_TEACHER ¡¾½ÌÊ¦ÈÎ¿ÎÐÅÏ¢¡¿" \l 2</w:instrText>
      </w:r>
      <w:r w:rsidRPr="005C7DAE">
        <w:rPr>
          <w:lang w:eastAsia="zh-CN"/>
        </w:rPr>
        <w:fldChar w:fldCharType="end"/>
      </w:r>
      <w:bookmarkStart w:id="22" w:name="_Toc476297578"/>
      <w:r w:rsidRPr="005C7DAE">
        <w:rPr>
          <w:lang w:eastAsia="zh-CN"/>
        </w:rPr>
        <w:t xml:space="preserve">RTPL_CLASS_TEACHER </w:t>
      </w:r>
      <w:r w:rsidRPr="005C7DAE">
        <w:rPr>
          <w:rFonts w:hint="eastAsia"/>
          <w:lang w:eastAsia="zh-CN"/>
        </w:rPr>
        <w:t>【教师任课信息】</w:t>
      </w:r>
      <w:bookmarkEnd w:id="22"/>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"RTPL_TEACHER ¡¾½ÌÊ¦ÐÅÏ¢¡¿" \l 2</w:instrText>
      </w:r>
      <w:r w:rsidRPr="005C7DAE">
        <w:rPr>
          <w:lang w:eastAsia="zh-CN"/>
        </w:rPr>
        <w:fldChar w:fldCharType="end"/>
      </w:r>
      <w:bookmarkStart w:id="23" w:name="_Toc476297579"/>
      <w:r w:rsidRPr="005C7DAE">
        <w:rPr>
          <w:lang w:eastAsia="zh-CN"/>
        </w:rPr>
        <w:t xml:space="preserve">RTPL_TEACHER </w:t>
      </w:r>
      <w:r w:rsidRPr="005C7DAE">
        <w:rPr>
          <w:rFonts w:hint="eastAsia"/>
          <w:lang w:eastAsia="zh-CN"/>
        </w:rPr>
        <w:t>【教师信息】</w:t>
      </w:r>
      <w:bookmarkEnd w:id="23"/>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教师姓名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TeacherSex</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TeacherDegree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教师学历</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TeacherExplain</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教师介绍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"RTPL_CLASS_LEADER ¡¾°à¸É²¿¡¿" \l 2</w:instrText>
      </w:r>
      <w:r w:rsidRPr="005C7DAE">
        <w:rPr>
          <w:lang w:eastAsia="zh-CN"/>
        </w:rPr>
        <w:fldChar w:fldCharType="end"/>
      </w:r>
      <w:bookmarkStart w:id="24" w:name="_Toc476297580"/>
      <w:r w:rsidRPr="005C7DAE">
        <w:rPr>
          <w:lang w:eastAsia="zh-CN"/>
        </w:rPr>
        <w:t xml:space="preserve">RTPL_CLASS_LEADER </w:t>
      </w:r>
      <w:r w:rsidRPr="005C7DAE">
        <w:rPr>
          <w:rFonts w:hint="eastAsia"/>
          <w:lang w:eastAsia="zh-CN"/>
        </w:rPr>
        <w:t>【班干部】</w:t>
      </w:r>
      <w:bookmarkEnd w:id="24"/>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StuId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学号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Status</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状态</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"RTPL_CLASS_JOB ¡¾°à¸É²¿Ö°Î»¡¿" \l 2</w:instrText>
      </w:r>
      <w:r w:rsidRPr="005C7DAE">
        <w:rPr>
          <w:lang w:eastAsia="zh-CN"/>
        </w:rPr>
        <w:fldChar w:fldCharType="end"/>
      </w:r>
      <w:bookmarkStart w:id="25" w:name="_Toc476297581"/>
      <w:r w:rsidRPr="005C7DAE">
        <w:rPr>
          <w:lang w:eastAsia="zh-CN"/>
        </w:rPr>
        <w:t xml:space="preserve">RTPL_CLASS_JOB </w:t>
      </w:r>
      <w:r w:rsidRPr="005C7DAE">
        <w:rPr>
          <w:rFonts w:hint="eastAsia"/>
          <w:lang w:eastAsia="zh-CN"/>
        </w:rPr>
        <w:t>【班干部职位】</w:t>
      </w:r>
      <w:bookmarkEnd w:id="25"/>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职位编号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JobExplain</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职位说明</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"RTPL_CLASS ¡¾°à¼¶ÐÅÏ¢¡¿" \l 2</w:instrText>
      </w:r>
      <w:r w:rsidRPr="005C7DAE">
        <w:rPr>
          <w:lang w:eastAsia="zh-CN"/>
        </w:rPr>
        <w:fldChar w:fldCharType="end"/>
      </w:r>
      <w:bookmarkStart w:id="26" w:name="_Toc476297582"/>
      <w:r w:rsidRPr="005C7DAE">
        <w:rPr>
          <w:lang w:eastAsia="zh-CN"/>
        </w:rPr>
        <w:t xml:space="preserve">RTPL_CLASS </w:t>
      </w:r>
      <w:r w:rsidRPr="005C7DAE">
        <w:rPr>
          <w:rFonts w:hint="eastAsia"/>
          <w:lang w:eastAsia="zh-CN"/>
        </w:rPr>
        <w:t>【班级信息】</w:t>
      </w:r>
      <w:bookmarkEnd w:id="26"/>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ClassNo</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ClassName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班级名</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Adviser</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班主任</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ExplainText</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班级说明</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Pr="005C7DAE" w:rsidRDefault="005C7DAE" w:rsidP="005C7DAE">
      <w:pPr>
        <w:pStyle w:val="2"/>
        <w:ind w:left="565" w:hangingChars="176" w:hanging="565"/>
        <w:rPr>
          <w:lang w:eastAsia="zh-CN"/>
        </w:rPr>
      </w:pPr>
      <w:r w:rsidRPr="005C7DAE">
        <w:rPr>
          <w:lang w:eastAsia="zh-CN"/>
        </w:rPr>
        <w:fldChar w:fldCharType="begin"/>
      </w:r>
      <w:r w:rsidRPr="005C7DAE">
        <w:rPr>
          <w:lang w:eastAsia="zh-CN"/>
        </w:rPr>
        <w:instrText>tc "RTPL_COURSE ¡¾¿Î³ÌÐÅÏ¢¡¿" \l 2</w:instrText>
      </w:r>
      <w:r w:rsidRPr="005C7DAE">
        <w:rPr>
          <w:lang w:eastAsia="zh-CN"/>
        </w:rPr>
        <w:fldChar w:fldCharType="end"/>
      </w:r>
      <w:bookmarkStart w:id="27" w:name="_Toc476297583"/>
      <w:r w:rsidRPr="005C7DAE">
        <w:rPr>
          <w:lang w:eastAsia="zh-CN"/>
        </w:rPr>
        <w:t xml:space="preserve">RTPL_COURSE </w:t>
      </w:r>
      <w:r w:rsidRPr="005C7DAE">
        <w:rPr>
          <w:rFonts w:hint="eastAsia"/>
          <w:lang w:eastAsia="zh-CN"/>
        </w:rPr>
        <w:t>【课程信息】</w:t>
      </w:r>
      <w:bookmarkEnd w:id="27"/>
    </w:p>
    <w:tbl>
      <w:tblPr>
        <w:tblW w:w="0" w:type="auto"/>
        <w:tblInd w:w="226" w:type="dxa"/>
        <w:tblLayout w:type="fixed"/>
        <w:tblCellMar>
          <w:left w:w="113" w:type="dxa"/>
          <w:right w:w="113" w:type="dxa"/>
        </w:tblCellMar>
        <w:tblLook w:val="0000" w:firstRow="0" w:lastRow="0" w:firstColumn="0" w:lastColumn="0" w:noHBand="0" w:noVBand="0"/>
      </w:tblPr>
      <w:tblGrid>
        <w:gridCol w:w="2709"/>
        <w:gridCol w:w="2822"/>
        <w:gridCol w:w="2352"/>
        <w:gridCol w:w="1411"/>
      </w:tblGrid>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代码</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数据类型</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jc w:val="center"/>
              <w:rPr>
                <w:rFonts w:ascii="宋体" w:eastAsia="宋体" w:cs="宋体"/>
              </w:rPr>
            </w:pPr>
            <w:r>
              <w:rPr>
                <w:rFonts w:ascii="宋体" w:eastAsia="宋体" w:cs="宋体" w:hint="eastAsia"/>
              </w:rPr>
              <w:t>主要的</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课程号</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TRUE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CourseLevel</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课程级别</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CouseName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课程名称</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VARCHAR2(90)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CourseTime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课时</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INTEGER</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InputTime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创建时间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UpdateUserId</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更新人</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VARCHAR2(32)</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r w:rsidR="005C7DAE" w:rsidTr="00125A76">
        <w:tc>
          <w:tcPr>
            <w:tcW w:w="2709"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UpdateTime</w:t>
            </w:r>
          </w:p>
        </w:tc>
        <w:tc>
          <w:tcPr>
            <w:tcW w:w="282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hint="eastAsia"/>
              </w:rPr>
              <w:t>更新时间</w:t>
            </w:r>
          </w:p>
        </w:tc>
        <w:tc>
          <w:tcPr>
            <w:tcW w:w="2352"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VARCHAR2(20)</w:t>
            </w:r>
          </w:p>
        </w:tc>
        <w:tc>
          <w:tcPr>
            <w:tcW w:w="1411" w:type="dxa"/>
            <w:tcBorders>
              <w:top w:val="single" w:sz="4" w:space="0" w:color="auto"/>
              <w:left w:val="single" w:sz="4" w:space="0" w:color="auto"/>
              <w:bottom w:val="single" w:sz="4" w:space="0" w:color="auto"/>
              <w:right w:val="single" w:sz="4" w:space="0" w:color="auto"/>
            </w:tcBorders>
          </w:tcPr>
          <w:p w:rsidR="005C7DAE" w:rsidRDefault="005C7DAE" w:rsidP="00125A76">
            <w:pPr>
              <w:adjustRightInd w:val="0"/>
              <w:rPr>
                <w:rFonts w:ascii="宋体" w:eastAsia="宋体" w:cs="宋体"/>
              </w:rPr>
            </w:pPr>
            <w:r>
              <w:rPr>
                <w:rFonts w:ascii="宋体" w:eastAsia="宋体" w:cs="宋体"/>
              </w:rPr>
              <w:t>FALSE</w:t>
            </w:r>
          </w:p>
        </w:tc>
      </w:tr>
    </w:tbl>
    <w:p w:rsidR="005C7DAE" w:rsidRDefault="005C7DAE" w:rsidP="005C7DAE">
      <w:pPr>
        <w:adjustRightInd w:val="0"/>
      </w:pPr>
    </w:p>
    <w:p w:rsidR="005C7DAE" w:rsidRDefault="005C7DAE" w:rsidP="005C7DAE">
      <w:pPr>
        <w:adjustRightInd w:val="0"/>
      </w:pPr>
    </w:p>
    <w:p w:rsidR="005C7DAE" w:rsidRPr="005C7DAE" w:rsidRDefault="005C7DAE" w:rsidP="005C7DAE">
      <w:pPr>
        <w:rPr>
          <w:lang w:val="en-GB"/>
        </w:rPr>
      </w:pPr>
    </w:p>
    <w:sectPr w:rsidR="005C7DAE" w:rsidRPr="005C7DAE" w:rsidSect="00DC5F26">
      <w:headerReference w:type="default" r:id="rId12"/>
      <w:headerReference w:type="first" r:id="rId13"/>
      <w:footerReference w:type="first" r:id="rId14"/>
      <w:pgSz w:w="11906" w:h="16838" w:code="9"/>
      <w:pgMar w:top="1440" w:right="1134" w:bottom="1440" w:left="1418" w:header="851" w:footer="59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179" w:rsidRDefault="006C7179" w:rsidP="00D81861">
      <w:r>
        <w:separator/>
      </w:r>
    </w:p>
  </w:endnote>
  <w:endnote w:type="continuationSeparator" w:id="0">
    <w:p w:rsidR="006C7179" w:rsidRDefault="006C7179" w:rsidP="00D8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t>Page</w:t>
    </w:r>
    <w:r w:rsidRPr="00DC6FAF">
      <w:rPr>
        <w:rFonts w:hint="eastAsia"/>
      </w:rPr>
      <w:t xml:space="preserve"> </w:t>
    </w:r>
    <w:r w:rsidRPr="00DC6FAF">
      <w:fldChar w:fldCharType="begin"/>
    </w:r>
    <w:r w:rsidRPr="00DC6FAF">
      <w:instrText xml:space="preserve"> PAGE </w:instrText>
    </w:r>
    <w:r w:rsidRPr="00DC6FAF">
      <w:fldChar w:fldCharType="separate"/>
    </w:r>
    <w:r w:rsidRPr="00DC6FAF">
      <w:t>19</w:t>
    </w:r>
    <w:r w:rsidRPr="00DC6FAF">
      <w:fldChar w:fldCharType="end"/>
    </w:r>
    <w:r w:rsidRPr="00DC6FAF">
      <w:t xml:space="preserve"> of </w:t>
    </w:r>
    <w:r w:rsidR="00B43EF6">
      <w:fldChar w:fldCharType="begin"/>
    </w:r>
    <w:r w:rsidR="00B43EF6">
      <w:instrText xml:space="preserve"> NUMPAGES </w:instrText>
    </w:r>
    <w:r w:rsidR="00B43EF6">
      <w:fldChar w:fldCharType="separate"/>
    </w:r>
    <w:r w:rsidRPr="00DC6FAF">
      <w:t>36</w:t>
    </w:r>
    <w:r w:rsidR="00B43EF6">
      <w:fldChar w:fldCharType="end"/>
    </w:r>
  </w:p>
  <w:p w:rsidR="00DC5F26" w:rsidRPr="00DC6FAF" w:rsidRDefault="00DC5F26" w:rsidP="00DC6FAF">
    <w:r w:rsidRPr="00DC6FAF">
      <w:rPr>
        <w:rFonts w:hint="eastAsia"/>
      </w:rPr>
      <w:t xml:space="preserve"> </w:t>
    </w:r>
    <w:r w:rsidRPr="00DC6FAF">
      <w:t xml:space="preserve">Created on </w:t>
    </w:r>
    <w:r w:rsidRPr="00DC6FAF">
      <w:fldChar w:fldCharType="begin"/>
    </w:r>
    <w:r w:rsidRPr="00DC6FAF">
      <w:instrText xml:space="preserve"> CREATEDATE \@ "M/d/yyyy h:mm am/pm" </w:instrText>
    </w:r>
    <w:r w:rsidRPr="00DC6FAF">
      <w:fldChar w:fldCharType="separate"/>
    </w:r>
    <w:r w:rsidRPr="00DC6FAF">
      <w:t>12/29/2008 9:36 AM</w:t>
    </w:r>
    <w:r w:rsidRPr="00DC6FA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179" w:rsidRDefault="006C7179" w:rsidP="00D81861">
      <w:r>
        <w:separator/>
      </w:r>
    </w:p>
  </w:footnote>
  <w:footnote w:type="continuationSeparator" w:id="0">
    <w:p w:rsidR="006C7179" w:rsidRDefault="006C7179" w:rsidP="00D81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F26" w:rsidRPr="00DC6FAF" w:rsidRDefault="00DC5F26" w:rsidP="00DC6FAF">
    <w:r w:rsidRPr="00DC6FAF">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-220345</wp:posOffset>
          </wp:positionV>
          <wp:extent cx="1410970" cy="36195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97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6FAF">
      <w:rPr>
        <w:rFonts w:hint="eastAsia"/>
      </w:rPr>
      <w:t>功能需求规格说明书-分类及拨备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ind w:left="283" w:hanging="283"/>
      </w:pPr>
    </w:lvl>
    <w:lvl w:ilvl="1">
      <w:start w:val="1"/>
      <w:numFmt w:val="decimal"/>
      <w:suff w:val="space"/>
      <w:lvlText w:val="%1.%2"/>
      <w:lvlJc w:val="left"/>
      <w:pPr>
        <w:ind w:left="566" w:hanging="283"/>
      </w:pPr>
    </w:lvl>
    <w:lvl w:ilvl="2">
      <w:start w:val="1"/>
      <w:numFmt w:val="decimal"/>
      <w:suff w:val="space"/>
      <w:lvlText w:val="%1.%2.%3"/>
      <w:lvlJc w:val="left"/>
      <w:pPr>
        <w:ind w:left="849" w:hanging="283"/>
      </w:pPr>
    </w:lvl>
    <w:lvl w:ilvl="3">
      <w:start w:val="1"/>
      <w:numFmt w:val="decimal"/>
      <w:suff w:val="space"/>
      <w:lvlText w:val="%1.%2.%3.%4"/>
      <w:lvlJc w:val="left"/>
      <w:pPr>
        <w:ind w:left="1132" w:hanging="283"/>
      </w:pPr>
    </w:lvl>
    <w:lvl w:ilvl="4">
      <w:start w:val="1"/>
      <w:numFmt w:val="decimal"/>
      <w:suff w:val="space"/>
      <w:lvlText w:val="%1.%2.%3.%4.%5"/>
      <w:lvlJc w:val="left"/>
      <w:pPr>
        <w:ind w:left="1415" w:hanging="283"/>
      </w:pPr>
    </w:lvl>
    <w:lvl w:ilvl="5">
      <w:start w:val="1"/>
      <w:numFmt w:val="decimal"/>
      <w:suff w:val="space"/>
      <w:lvlText w:val="%1.%2.%3.%4.%5.%6"/>
      <w:lvlJc w:val="left"/>
      <w:pPr>
        <w:ind w:left="1698" w:hanging="283"/>
      </w:pPr>
    </w:lvl>
    <w:lvl w:ilvl="6">
      <w:start w:val="1"/>
      <w:numFmt w:val="decimal"/>
      <w:suff w:val="space"/>
      <w:lvlText w:val="%1.%2.%3.%4.%5.%6.%7"/>
      <w:lvlJc w:val="left"/>
      <w:pPr>
        <w:ind w:left="1981" w:hanging="283"/>
      </w:pPr>
    </w:lvl>
    <w:lvl w:ilvl="7">
      <w:start w:val="1"/>
      <w:numFmt w:val="decimal"/>
      <w:suff w:val="space"/>
      <w:lvlText w:val="%1.%2.%3.%4.%5.%6.%7.%8"/>
      <w:lvlJc w:val="left"/>
      <w:pPr>
        <w:ind w:left="2264" w:hanging="283"/>
      </w:pPr>
    </w:lvl>
    <w:lvl w:ilvl="8">
      <w:start w:val="1"/>
      <w:numFmt w:val="decimal"/>
      <w:suff w:val="space"/>
      <w:lvlText w:val="%1.%2.%3.%4.%5.%6.%7.%8.%9"/>
      <w:lvlJc w:val="left"/>
      <w:pPr>
        <w:ind w:left="2547" w:hanging="283"/>
      </w:pPr>
    </w:lvl>
  </w:abstractNum>
  <w:abstractNum w:abstractNumId="1" w15:restartNumberingAfterBreak="0">
    <w:nsid w:val="11215EA0"/>
    <w:multiLevelType w:val="multilevel"/>
    <w:tmpl w:val="762C18B0"/>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146"/>
        </w:tabs>
        <w:ind w:left="114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06"/>
        </w:tabs>
        <w:ind w:left="1006"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3168"/>
        </w:tabs>
        <w:ind w:left="3168" w:hanging="1008"/>
      </w:pPr>
      <w:rPr>
        <w:rFonts w:ascii="Arial" w:hAnsi="Arial" w:cs="Arial" w:hint="default"/>
      </w:rPr>
    </w:lvl>
    <w:lvl w:ilvl="5">
      <w:start w:val="1"/>
      <w:numFmt w:val="decimal"/>
      <w:pStyle w:val="6"/>
      <w:lvlText w:val="%1.%2.%3.%4.%5.%6"/>
      <w:lvlJc w:val="left"/>
      <w:pPr>
        <w:tabs>
          <w:tab w:val="num" w:pos="1152"/>
        </w:tabs>
        <w:ind w:left="1152" w:hanging="115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1296"/>
        </w:tabs>
        <w:ind w:left="1296" w:hanging="1296"/>
      </w:pPr>
      <w:rPr>
        <w:rFonts w:ascii="Arial" w:hAnsi="Arial" w:cs="Arial" w:hint="default"/>
      </w:rPr>
    </w:lvl>
    <w:lvl w:ilvl="7">
      <w:start w:val="1"/>
      <w:numFmt w:val="decimal"/>
      <w:pStyle w:val="8"/>
      <w:lvlText w:val="%1.%2.%3.%4.%5.%6.%7.%8"/>
      <w:lvlJc w:val="left"/>
      <w:pPr>
        <w:tabs>
          <w:tab w:val="num" w:pos="1440"/>
        </w:tabs>
        <w:ind w:left="1440" w:hanging="1440"/>
      </w:pPr>
      <w:rPr>
        <w:rFonts w:ascii="Arial" w:hAnsi="Arial" w:cs="Arial" w:hint="default"/>
      </w:rPr>
    </w:lvl>
    <w:lvl w:ilvl="8">
      <w:start w:val="1"/>
      <w:numFmt w:val="decimal"/>
      <w:pStyle w:val="9"/>
      <w:lvlText w:val="%1.%2.%3.%4.%5.%6.%7.%8.%9"/>
      <w:lvlJc w:val="left"/>
      <w:pPr>
        <w:tabs>
          <w:tab w:val="num" w:pos="1584"/>
        </w:tabs>
        <w:ind w:left="1584" w:hanging="1584"/>
      </w:pPr>
      <w:rPr>
        <w:rFonts w:hint="default"/>
      </w:rPr>
    </w:lvl>
  </w:abstractNum>
  <w:abstractNum w:abstractNumId="2" w15:restartNumberingAfterBreak="0">
    <w:nsid w:val="7C0B084E"/>
    <w:multiLevelType w:val="hybridMultilevel"/>
    <w:tmpl w:val="6DDAA8B4"/>
    <w:lvl w:ilvl="0" w:tplc="24A4EF1E">
      <w:start w:val="1"/>
      <w:numFmt w:val="decimal"/>
      <w:pStyle w:val="2"/>
      <w:lvlText w:val="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杨松(租赁)(外包)">
    <w15:presenceInfo w15:providerId="AD" w15:userId="S-1-5-21-1392117938-847598349-1136263860-1746973"/>
  </w15:person>
  <w15:person w15:author="尹先根(外包)">
    <w15:presenceInfo w15:providerId="AD" w15:userId="S-1-5-21-1392117938-847598349-1136263860-17182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AF"/>
    <w:rsid w:val="00072FB4"/>
    <w:rsid w:val="000775DE"/>
    <w:rsid w:val="00077D10"/>
    <w:rsid w:val="000974B8"/>
    <w:rsid w:val="000C4E05"/>
    <w:rsid w:val="000F6531"/>
    <w:rsid w:val="00116AC2"/>
    <w:rsid w:val="0014498A"/>
    <w:rsid w:val="00150569"/>
    <w:rsid w:val="00153BEE"/>
    <w:rsid w:val="00196777"/>
    <w:rsid w:val="001B404D"/>
    <w:rsid w:val="001D1D4D"/>
    <w:rsid w:val="001F7EEA"/>
    <w:rsid w:val="002538E9"/>
    <w:rsid w:val="002627C5"/>
    <w:rsid w:val="002B2FAB"/>
    <w:rsid w:val="002F28B1"/>
    <w:rsid w:val="00317471"/>
    <w:rsid w:val="0035120F"/>
    <w:rsid w:val="00357164"/>
    <w:rsid w:val="003778D7"/>
    <w:rsid w:val="003D6EBB"/>
    <w:rsid w:val="0040450B"/>
    <w:rsid w:val="00405858"/>
    <w:rsid w:val="0046211C"/>
    <w:rsid w:val="00471161"/>
    <w:rsid w:val="00471419"/>
    <w:rsid w:val="00483137"/>
    <w:rsid w:val="0050767F"/>
    <w:rsid w:val="005317A8"/>
    <w:rsid w:val="00593EF6"/>
    <w:rsid w:val="005C39EB"/>
    <w:rsid w:val="005C7DAE"/>
    <w:rsid w:val="005D5A11"/>
    <w:rsid w:val="005F4087"/>
    <w:rsid w:val="006A16F7"/>
    <w:rsid w:val="006B31E1"/>
    <w:rsid w:val="006C0AFF"/>
    <w:rsid w:val="006C7179"/>
    <w:rsid w:val="006E3A76"/>
    <w:rsid w:val="00706AF1"/>
    <w:rsid w:val="00733EC6"/>
    <w:rsid w:val="007753A6"/>
    <w:rsid w:val="007E6A3A"/>
    <w:rsid w:val="00854CEA"/>
    <w:rsid w:val="00871A7C"/>
    <w:rsid w:val="00886787"/>
    <w:rsid w:val="0089534F"/>
    <w:rsid w:val="008E7674"/>
    <w:rsid w:val="008F66A7"/>
    <w:rsid w:val="00907784"/>
    <w:rsid w:val="009508F8"/>
    <w:rsid w:val="0097711A"/>
    <w:rsid w:val="009A10C9"/>
    <w:rsid w:val="009A3356"/>
    <w:rsid w:val="009F448B"/>
    <w:rsid w:val="00A150C7"/>
    <w:rsid w:val="00A17958"/>
    <w:rsid w:val="00A2775F"/>
    <w:rsid w:val="00A53B44"/>
    <w:rsid w:val="00AD0407"/>
    <w:rsid w:val="00B43EF6"/>
    <w:rsid w:val="00B47C5C"/>
    <w:rsid w:val="00B750C3"/>
    <w:rsid w:val="00B82196"/>
    <w:rsid w:val="00B85565"/>
    <w:rsid w:val="00BC00FA"/>
    <w:rsid w:val="00BC47F5"/>
    <w:rsid w:val="00BE714E"/>
    <w:rsid w:val="00C84B81"/>
    <w:rsid w:val="00C91F57"/>
    <w:rsid w:val="00C94FE4"/>
    <w:rsid w:val="00D250D3"/>
    <w:rsid w:val="00D34C03"/>
    <w:rsid w:val="00D63C7C"/>
    <w:rsid w:val="00D77507"/>
    <w:rsid w:val="00D81861"/>
    <w:rsid w:val="00D87D1E"/>
    <w:rsid w:val="00D969F2"/>
    <w:rsid w:val="00DB5FA3"/>
    <w:rsid w:val="00DC158F"/>
    <w:rsid w:val="00DC5F26"/>
    <w:rsid w:val="00DC6FAF"/>
    <w:rsid w:val="00DF0012"/>
    <w:rsid w:val="00EA1934"/>
    <w:rsid w:val="00EC5699"/>
    <w:rsid w:val="00EF14AB"/>
    <w:rsid w:val="00F16B93"/>
    <w:rsid w:val="00F41583"/>
    <w:rsid w:val="00F72BF5"/>
    <w:rsid w:val="00FA0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ABEE9BE"/>
  <w15:docId w15:val="{C9DCE252-98F3-430D-8C4F-C8766ECE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6FAF"/>
    <w:pPr>
      <w:widowControl w:val="0"/>
      <w:jc w:val="both"/>
    </w:pPr>
    <w:rPr>
      <w:rFonts w:ascii="楷体" w:eastAsia="楷体" w:hAnsi="楷体" w:cs="Times New Roman"/>
      <w:sz w:val="24"/>
      <w:szCs w:val="24"/>
    </w:rPr>
  </w:style>
  <w:style w:type="paragraph" w:styleId="1">
    <w:name w:val="heading 1"/>
    <w:aliases w:val="ASAPHeading 1,H1,h1,Section Head,1st level,l1,1,H11,H12,H13,H14,H15,H16,H17,Head 1,Head 11,Head 12,Head 111,Head 13,Head 112,Head 14,Head 113,Head 15,Head 114,Head 16,Head 115,Head 17,Head 116,Head 18,Head 117,Head 19,Head 118,Head 121,Head 1111"/>
    <w:basedOn w:val="a"/>
    <w:next w:val="a"/>
    <w:link w:val="11"/>
    <w:qFormat/>
    <w:rsid w:val="00DC6FAF"/>
    <w:pPr>
      <w:keepNext/>
      <w:keepLines/>
      <w:pageBreakBefore/>
      <w:widowControl/>
      <w:numPr>
        <w:numId w:val="1"/>
      </w:numPr>
      <w:pBdr>
        <w:top w:val="single" w:sz="36" w:space="1" w:color="auto"/>
      </w:pBdr>
      <w:tabs>
        <w:tab w:val="left" w:pos="1134"/>
      </w:tabs>
      <w:spacing w:before="360" w:after="360"/>
      <w:outlineLvl w:val="0"/>
    </w:pPr>
    <w:rPr>
      <w:b/>
      <w:smallCaps/>
      <w:kern w:val="0"/>
      <w:sz w:val="36"/>
      <w:szCs w:val="20"/>
      <w:lang w:val="en-GB" w:eastAsia="en-US"/>
    </w:rPr>
  </w:style>
  <w:style w:type="paragraph" w:styleId="2">
    <w:name w:val="heading 2"/>
    <w:aliases w:val="ASAPHeading 2,标题2,Heading 2 Hidden,Heading 2 CCBS,heading 2,H2,Underrubrik1,prop2,2nd level,h2,2,Header 2,l2,Titre2,Head 2,Heading2,No Number,A,o,H2-Heading 2,Header2,22,heading2,list2,A.B.C.,list 2,Heading Indent No L2,I2,Section Title,Titre3,H21"/>
    <w:basedOn w:val="a"/>
    <w:next w:val="a"/>
    <w:link w:val="21"/>
    <w:qFormat/>
    <w:rsid w:val="00D63C7C"/>
    <w:pPr>
      <w:keepNext/>
      <w:widowControl/>
      <w:numPr>
        <w:numId w:val="4"/>
      </w:numPr>
      <w:pBdr>
        <w:top w:val="single" w:sz="18" w:space="1" w:color="auto"/>
      </w:pBdr>
      <w:spacing w:before="240" w:after="240"/>
      <w:outlineLvl w:val="1"/>
    </w:pPr>
    <w:rPr>
      <w:b/>
      <w:kern w:val="0"/>
      <w:sz w:val="32"/>
      <w:szCs w:val="20"/>
      <w:lang w:val="en-GB" w:eastAsia="en-US"/>
    </w:rPr>
  </w:style>
  <w:style w:type="paragraph" w:styleId="3">
    <w:name w:val="heading 3"/>
    <w:aliases w:val="ASAPHeading 3,标题 3 Char,Heading 3 - old,H3,h3,3rd level,level_3,PIM 3,Level 3 Head,1.1.1标题 3,sect1.2.3,sect1.2.31,sect1.2.32,sect1.2.311,sect1.2.33,sect1.2.312,H31,H32,H33,H34,H35,H36,H37,H38,H39,H310,H311,H321,H331,H341,H351,H361,H371,H381,H391"/>
    <w:basedOn w:val="a"/>
    <w:next w:val="a"/>
    <w:link w:val="30"/>
    <w:qFormat/>
    <w:rsid w:val="00DC6FAF"/>
    <w:pPr>
      <w:keepNext/>
      <w:widowControl/>
      <w:numPr>
        <w:ilvl w:val="2"/>
        <w:numId w:val="1"/>
      </w:numPr>
      <w:tabs>
        <w:tab w:val="clear" w:pos="1146"/>
        <w:tab w:val="left" w:pos="851"/>
      </w:tabs>
      <w:overflowPunct w:val="0"/>
      <w:spacing w:before="120" w:after="120"/>
      <w:ind w:left="851" w:hanging="851"/>
      <w:outlineLvl w:val="2"/>
    </w:pPr>
    <w:rPr>
      <w:b/>
      <w:kern w:val="0"/>
      <w:sz w:val="30"/>
      <w:szCs w:val="30"/>
      <w:lang w:val="en-GB" w:eastAsia="en-US"/>
    </w:rPr>
  </w:style>
  <w:style w:type="paragraph" w:styleId="4">
    <w:name w:val="heading 4"/>
    <w:aliases w:val="ASAPHeading 4,H4,H41,H42,H43,H44,H45,H46,H47,H48,H49,H410,H411,H421,H431,H441,H451,H461,H471,H481,H491,H4101,H412,H422,H432,H442,H452,H462,H472,H482,H492,H4102,H4111,H4211,H4311,H4411,H4511,H4611,H4711,H4811,H4911,H41011,H413,H423,H433,H443,H453,h4"/>
    <w:basedOn w:val="a"/>
    <w:next w:val="a"/>
    <w:link w:val="40"/>
    <w:qFormat/>
    <w:rsid w:val="00DC6FAF"/>
    <w:pPr>
      <w:keepNext/>
      <w:widowControl/>
      <w:numPr>
        <w:ilvl w:val="3"/>
        <w:numId w:val="1"/>
      </w:numPr>
      <w:spacing w:before="120" w:after="120"/>
      <w:outlineLvl w:val="3"/>
    </w:pPr>
    <w:rPr>
      <w:b/>
      <w:kern w:val="0"/>
      <w:sz w:val="28"/>
      <w:szCs w:val="28"/>
      <w:lang w:val="en-GB" w:eastAsia="en-US"/>
    </w:rPr>
  </w:style>
  <w:style w:type="paragraph" w:styleId="5">
    <w:name w:val="heading 5"/>
    <w:aliases w:val="GBIC5,heading 5,Level 3 - i,H5,h5,PIM 5,Heading5,5 sub-bullet,sb,4,H5-Heading 5,l5,heading5,H5-Heading 5&#10;,tcs,tablecaps,hd5,mxHeading5,dash,ds,dd,Second Subheading,dash1,ds1,dd1,dash2,ds2,dd2,dash3,ds3,dd3,dash4,ds4,dd4,dash5,ds5,dd5,dash6,ds6,Anha"/>
    <w:basedOn w:val="a"/>
    <w:next w:val="a"/>
    <w:link w:val="50"/>
    <w:qFormat/>
    <w:rsid w:val="00DC6FAF"/>
    <w:pPr>
      <w:widowControl/>
      <w:numPr>
        <w:ilvl w:val="4"/>
        <w:numId w:val="1"/>
      </w:numPr>
      <w:tabs>
        <w:tab w:val="clear" w:pos="3168"/>
        <w:tab w:val="num" w:pos="993"/>
      </w:tabs>
      <w:spacing w:before="240" w:after="60"/>
      <w:ind w:left="993" w:hangingChars="412" w:hanging="993"/>
      <w:outlineLvl w:val="4"/>
    </w:pPr>
    <w:rPr>
      <w:b/>
      <w:kern w:val="0"/>
      <w:szCs w:val="20"/>
      <w:lang w:val="en-GB" w:eastAsia="en-US"/>
    </w:rPr>
  </w:style>
  <w:style w:type="paragraph" w:styleId="6">
    <w:name w:val="heading 6"/>
    <w:aliases w:val="PIM 6,正文六级标题,H6,BOD 4,GBIC6,Legal Level 1.,Heading6,6,h6,Requirement,H61,61,h61,Requirement1,H62,62,h62,H611,611,h611,Requirement11,H63,63,h63,Requirement3,H64,64,h64,Requirement4,H65,65,h65,Requirement5,H621,621,h621,Requirement21,H631,631,h631,●"/>
    <w:basedOn w:val="a"/>
    <w:next w:val="a"/>
    <w:link w:val="60"/>
    <w:qFormat/>
    <w:rsid w:val="00DC6FAF"/>
    <w:pPr>
      <w:widowControl/>
      <w:numPr>
        <w:ilvl w:val="5"/>
        <w:numId w:val="1"/>
      </w:numPr>
      <w:tabs>
        <w:tab w:val="clear" w:pos="1152"/>
        <w:tab w:val="num" w:pos="851"/>
      </w:tabs>
      <w:spacing w:before="240" w:after="60"/>
      <w:ind w:left="2433" w:hanging="2433"/>
      <w:outlineLvl w:val="5"/>
    </w:pPr>
    <w:rPr>
      <w:b/>
      <w:kern w:val="0"/>
      <w:szCs w:val="21"/>
      <w:lang w:val="en-GB" w:eastAsia="en-US"/>
    </w:rPr>
  </w:style>
  <w:style w:type="paragraph" w:styleId="7">
    <w:name w:val="heading 7"/>
    <w:aliases w:val="不用,PIM 7,正文七级标题,7,ExhibitTitle,st,heading7,req3,letter list,1.标题 6,H7,Level 1.1,Legal Level 1.1.,57,h7,◎,PIM 71,Appx 1,（1）,ITT t7,PA Appendix Major,lettered list,letter list1,lettered list1,letter list2,lettered list2,letter list11,lettered list11"/>
    <w:basedOn w:val="a"/>
    <w:next w:val="a"/>
    <w:link w:val="70"/>
    <w:qFormat/>
    <w:rsid w:val="00DC6FAF"/>
    <w:pPr>
      <w:widowControl/>
      <w:numPr>
        <w:ilvl w:val="6"/>
        <w:numId w:val="1"/>
      </w:numPr>
      <w:tabs>
        <w:tab w:val="clear" w:pos="1296"/>
        <w:tab w:val="num" w:pos="851"/>
      </w:tabs>
      <w:spacing w:before="240" w:after="60"/>
      <w:ind w:left="2433" w:hanging="2433"/>
      <w:outlineLvl w:val="6"/>
    </w:pPr>
    <w:rPr>
      <w:b/>
      <w:kern w:val="0"/>
      <w:szCs w:val="21"/>
      <w:lang w:val="en-GB" w:eastAsia="en-US"/>
    </w:rPr>
  </w:style>
  <w:style w:type="paragraph" w:styleId="8">
    <w:name w:val="heading 8"/>
    <w:aliases w:val="不用8,正文八级标题,注意框体,8,FigureTitle,Condition,requirement,req2,req,H8,Level 1.1.1,Legal Level 1.1.1.,附录,ITT t8,PA Appendix Minor,action,r,Reference List,action1,action2,action11,action3,action4,action5,action6,action7,action12,action21,action111,action31"/>
    <w:basedOn w:val="a"/>
    <w:next w:val="a"/>
    <w:link w:val="80"/>
    <w:qFormat/>
    <w:rsid w:val="00DC6FAF"/>
    <w:pPr>
      <w:widowControl/>
      <w:numPr>
        <w:ilvl w:val="7"/>
        <w:numId w:val="1"/>
      </w:numPr>
      <w:spacing w:before="240" w:after="60"/>
      <w:ind w:left="993" w:hanging="1008"/>
      <w:outlineLvl w:val="7"/>
    </w:pPr>
    <w:rPr>
      <w:b/>
      <w:kern w:val="0"/>
      <w:szCs w:val="20"/>
      <w:lang w:val="en-GB" w:eastAsia="en-US"/>
    </w:rPr>
  </w:style>
  <w:style w:type="paragraph" w:styleId="9">
    <w:name w:val="heading 9"/>
    <w:aliases w:val="Appendix,不用9,PIM 9,正文九级标题,9,TableTitle,Cond'l Reqt.,rb,req bullet,req1,Titre 10,huh,H9,Level (a),Legal Level 1.1.1.1.,PIM 91,三级标题,ITT t9,progress,App Heading,progress1,progress2,progress11,progress3,progress4,progress5,progress6,progress7,App1,FH"/>
    <w:basedOn w:val="a"/>
    <w:next w:val="a"/>
    <w:link w:val="90"/>
    <w:qFormat/>
    <w:rsid w:val="00DC6FAF"/>
    <w:pPr>
      <w:widowControl/>
      <w:numPr>
        <w:ilvl w:val="8"/>
        <w:numId w:val="1"/>
      </w:numPr>
      <w:spacing w:before="240" w:after="60"/>
      <w:outlineLvl w:val="8"/>
    </w:pPr>
    <w:rPr>
      <w:rFonts w:ascii="Arial" w:eastAsia="Times New Roman" w:hAnsi="Arial"/>
      <w:b/>
      <w:i/>
      <w:kern w:val="0"/>
      <w:sz w:val="18"/>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C6FAF"/>
    <w:rPr>
      <w:rFonts w:ascii="楷体" w:eastAsia="楷体" w:hAnsi="楷体" w:cs="Times New Roman"/>
      <w:b/>
      <w:bCs/>
      <w:kern w:val="44"/>
      <w:sz w:val="44"/>
      <w:szCs w:val="44"/>
    </w:rPr>
  </w:style>
  <w:style w:type="character" w:customStyle="1" w:styleId="20">
    <w:name w:val="标题 2 字符"/>
    <w:basedOn w:val="a0"/>
    <w:uiPriority w:val="9"/>
    <w:semiHidden/>
    <w:rsid w:val="00DC6FAF"/>
    <w:rPr>
      <w:rFonts w:asciiTheme="majorHAnsi" w:eastAsiaTheme="majorEastAsia" w:hAnsiTheme="majorHAnsi" w:cstheme="majorBidi"/>
      <w:b/>
      <w:bCs/>
      <w:sz w:val="32"/>
      <w:szCs w:val="32"/>
    </w:rPr>
  </w:style>
  <w:style w:type="character" w:customStyle="1" w:styleId="30">
    <w:name w:val="标题 3 字符"/>
    <w:aliases w:val="ASAPHeading 3 字符,标题 3 Char 字符,Heading 3 - old 字符,H3 字符,h3 字符,3rd level 字符,level_3 字符,PIM 3 字符,Level 3 Head 字符,1.1.1标题 3 字符,sect1.2.3 字符,sect1.2.31 字符,sect1.2.32 字符,sect1.2.311 字符,sect1.2.33 字符,sect1.2.312 字符,H31 字符,H32 字符,H33 字符,H34 字符,H35 字符"/>
    <w:basedOn w:val="a0"/>
    <w:link w:val="3"/>
    <w:rsid w:val="00DC6FAF"/>
    <w:rPr>
      <w:rFonts w:ascii="楷体" w:eastAsia="楷体" w:hAnsi="楷体" w:cs="Times New Roman"/>
      <w:b/>
      <w:kern w:val="0"/>
      <w:sz w:val="30"/>
      <w:szCs w:val="30"/>
      <w:lang w:val="en-GB" w:eastAsia="en-US"/>
    </w:rPr>
  </w:style>
  <w:style w:type="character" w:customStyle="1" w:styleId="40">
    <w:name w:val="标题 4 字符"/>
    <w:aliases w:val="ASAPHeading 4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 字符"/>
    <w:basedOn w:val="a0"/>
    <w:link w:val="4"/>
    <w:rsid w:val="00DC6FAF"/>
    <w:rPr>
      <w:rFonts w:ascii="楷体" w:eastAsia="楷体" w:hAnsi="楷体" w:cs="Times New Roman"/>
      <w:b/>
      <w:kern w:val="0"/>
      <w:sz w:val="28"/>
      <w:szCs w:val="28"/>
      <w:lang w:val="en-GB" w:eastAsia="en-US"/>
    </w:rPr>
  </w:style>
  <w:style w:type="character" w:customStyle="1" w:styleId="50">
    <w:name w:val="标题 5 字符"/>
    <w:aliases w:val="GBIC5 字符,heading 5 字符,Level 3 - i 字符,H5 字符,h5 字符,PIM 5 字符,Heading5 字符,5 sub-bullet 字符,sb 字符,4 字符,H5-Heading 5 字符,l5 字符,heading5 字符,H5-Heading 5&#10; 字符,tcs 字符,tablecaps 字符,hd5 字符,mxHeading5 字符,dash 字符,ds 字符,dd 字符,Second Subheading 字符,dash1 字符,ds1 字符"/>
    <w:basedOn w:val="a0"/>
    <w:link w:val="5"/>
    <w:rsid w:val="00DC6FAF"/>
    <w:rPr>
      <w:rFonts w:ascii="楷体" w:eastAsia="楷体" w:hAnsi="楷体" w:cs="Times New Roman"/>
      <w:b/>
      <w:kern w:val="0"/>
      <w:sz w:val="24"/>
      <w:szCs w:val="20"/>
      <w:lang w:val="en-GB" w:eastAsia="en-US"/>
    </w:rPr>
  </w:style>
  <w:style w:type="character" w:customStyle="1" w:styleId="60">
    <w:name w:val="标题 6 字符"/>
    <w:aliases w:val="PIM 6 字符,正文六级标题 字符,H6 字符,BOD 4 字符,GBIC6 字符,Legal Level 1. 字符,Heading6 字符,6 字符,h6 字符,Requirement 字符,H61 字符,61 字符,h61 字符,Requirement1 字符,H62 字符,62 字符,h62 字符,H611 字符,611 字符,h611 字符,Requirement11 字符,H63 字符,63 字符,h63 字符,Requirement3 字符,H64 字符,64 字符"/>
    <w:basedOn w:val="a0"/>
    <w:link w:val="6"/>
    <w:rsid w:val="00DC6FAF"/>
    <w:rPr>
      <w:rFonts w:ascii="楷体" w:eastAsia="楷体" w:hAnsi="楷体" w:cs="Times New Roman"/>
      <w:b/>
      <w:kern w:val="0"/>
      <w:sz w:val="24"/>
      <w:szCs w:val="21"/>
      <w:lang w:val="en-GB" w:eastAsia="en-US"/>
    </w:rPr>
  </w:style>
  <w:style w:type="character" w:customStyle="1" w:styleId="70">
    <w:name w:val="标题 7 字符"/>
    <w:aliases w:val="不用 字符,PIM 7 字符,正文七级标题 字符,7 字符,ExhibitTitle 字符,st 字符,heading7 字符,req3 字符,letter list 字符,1.标题 6 字符,H7 字符,Level 1.1 字符,Legal Level 1.1. 字符,57 字符,h7 字符,◎ 字符,PIM 71 字符,Appx 1 字符,（1） 字符,ITT t7 字符,PA Appendix Major 字符,lettered list 字符,letter list1 字符"/>
    <w:basedOn w:val="a0"/>
    <w:link w:val="7"/>
    <w:rsid w:val="00DC6FAF"/>
    <w:rPr>
      <w:rFonts w:ascii="楷体" w:eastAsia="楷体" w:hAnsi="楷体" w:cs="Times New Roman"/>
      <w:b/>
      <w:kern w:val="0"/>
      <w:sz w:val="24"/>
      <w:szCs w:val="21"/>
      <w:lang w:val="en-GB" w:eastAsia="en-US"/>
    </w:rPr>
  </w:style>
  <w:style w:type="character" w:customStyle="1" w:styleId="80">
    <w:name w:val="标题 8 字符"/>
    <w:aliases w:val="不用8 字符,正文八级标题 字符,注意框体 字符,8 字符,FigureTitle 字符,Condition 字符,requirement 字符,req2 字符,req 字符,H8 字符,Level 1.1.1 字符,Legal Level 1.1.1. 字符,附录 字符,ITT t8 字符,PA Appendix Minor 字符,action 字符,r 字符,Reference List 字符,action1 字符,action2 字符,action11 字符,action3 字符"/>
    <w:basedOn w:val="a0"/>
    <w:link w:val="8"/>
    <w:rsid w:val="00DC6FAF"/>
    <w:rPr>
      <w:rFonts w:ascii="楷体" w:eastAsia="楷体" w:hAnsi="楷体" w:cs="Times New Roman"/>
      <w:b/>
      <w:kern w:val="0"/>
      <w:sz w:val="24"/>
      <w:szCs w:val="20"/>
      <w:lang w:val="en-GB" w:eastAsia="en-US"/>
    </w:rPr>
  </w:style>
  <w:style w:type="character" w:customStyle="1" w:styleId="90">
    <w:name w:val="标题 9 字符"/>
    <w:aliases w:val="Appendix 字符,不用9 字符,PIM 9 字符,正文九级标题 字符,9 字符,TableTitle 字符,Cond'l Reqt. 字符,rb 字符,req bullet 字符,req1 字符,Titre 10 字符,huh 字符,H9 字符,Level (a) 字符,Legal Level 1.1.1.1. 字符,PIM 91 字符,三级标题 字符,ITT t9 字符,progress 字符,App Heading 字符,progress1 字符,progress2 字符"/>
    <w:basedOn w:val="a0"/>
    <w:link w:val="9"/>
    <w:rsid w:val="00DC6FAF"/>
    <w:rPr>
      <w:rFonts w:ascii="Arial" w:eastAsia="Times New Roman" w:hAnsi="Arial" w:cs="Times New Roman"/>
      <w:b/>
      <w:i/>
      <w:kern w:val="0"/>
      <w:sz w:val="18"/>
      <w:szCs w:val="20"/>
      <w:lang w:val="en-GB" w:eastAsia="en-US"/>
    </w:rPr>
  </w:style>
  <w:style w:type="character" w:customStyle="1" w:styleId="11">
    <w:name w:val="标题 1 字符1"/>
    <w:aliases w:val="ASAPHeading 1 字符,H1 字符,h1 字符,Section Head 字符,1st level 字符,l1 字符,1 字符,H11 字符,H12 字符,H13 字符,H14 字符,H15 字符,H16 字符,H17 字符,Head 1 字符,Head 11 字符,Head 12 字符,Head 111 字符,Head 13 字符,Head 112 字符,Head 14 字符,Head 113 字符,Head 15 字符,Head 114 字符,Head 16 字符"/>
    <w:link w:val="1"/>
    <w:rsid w:val="00DC6FAF"/>
    <w:rPr>
      <w:rFonts w:ascii="楷体" w:eastAsia="楷体" w:hAnsi="楷体" w:cs="Times New Roman"/>
      <w:b/>
      <w:smallCaps/>
      <w:kern w:val="0"/>
      <w:sz w:val="36"/>
      <w:szCs w:val="20"/>
      <w:lang w:val="en-GB" w:eastAsia="en-US"/>
    </w:rPr>
  </w:style>
  <w:style w:type="character" w:customStyle="1" w:styleId="21">
    <w:name w:val="标题 2 字符1"/>
    <w:aliases w:val="ASAPHeading 2 字符,标题2 字符,Heading 2 Hidden 字符,Heading 2 CCBS 字符,heading 2 字符,H2 字符,Underrubrik1 字符,prop2 字符,2nd level 字符,h2 字符,2 字符,Header 2 字符,l2 字符,Titre2 字符,Head 2 字符,Heading2 字符,No Number 字符,A 字符,o 字符,H2-Heading 2 字符,Header2 字符,22 字符,list2 字符"/>
    <w:link w:val="2"/>
    <w:rsid w:val="00D63C7C"/>
    <w:rPr>
      <w:rFonts w:ascii="楷体" w:eastAsia="楷体" w:hAnsi="楷体" w:cs="Times New Roman"/>
      <w:b/>
      <w:kern w:val="0"/>
      <w:sz w:val="32"/>
      <w:szCs w:val="20"/>
      <w:lang w:val="en-GB" w:eastAsia="en-US"/>
    </w:rPr>
  </w:style>
  <w:style w:type="paragraph" w:styleId="a3">
    <w:name w:val="header"/>
    <w:basedOn w:val="a"/>
    <w:link w:val="a4"/>
    <w:uiPriority w:val="99"/>
    <w:unhideWhenUsed/>
    <w:rsid w:val="00D818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861"/>
    <w:rPr>
      <w:rFonts w:ascii="楷体" w:eastAsia="楷体" w:hAnsi="楷体" w:cs="Times New Roman"/>
      <w:sz w:val="18"/>
      <w:szCs w:val="18"/>
    </w:rPr>
  </w:style>
  <w:style w:type="paragraph" w:styleId="a5">
    <w:name w:val="footer"/>
    <w:basedOn w:val="a"/>
    <w:link w:val="a6"/>
    <w:uiPriority w:val="99"/>
    <w:unhideWhenUsed/>
    <w:rsid w:val="00D81861"/>
    <w:pPr>
      <w:tabs>
        <w:tab w:val="center" w:pos="4153"/>
        <w:tab w:val="right" w:pos="8306"/>
      </w:tabs>
      <w:snapToGrid w:val="0"/>
      <w:jc w:val="left"/>
    </w:pPr>
    <w:rPr>
      <w:sz w:val="18"/>
      <w:szCs w:val="18"/>
    </w:rPr>
  </w:style>
  <w:style w:type="character" w:customStyle="1" w:styleId="a6">
    <w:name w:val="页脚 字符"/>
    <w:basedOn w:val="a0"/>
    <w:link w:val="a5"/>
    <w:uiPriority w:val="99"/>
    <w:rsid w:val="00D81861"/>
    <w:rPr>
      <w:rFonts w:ascii="楷体" w:eastAsia="楷体" w:hAnsi="楷体" w:cs="Times New Roman"/>
      <w:sz w:val="18"/>
      <w:szCs w:val="18"/>
    </w:rPr>
  </w:style>
  <w:style w:type="paragraph" w:customStyle="1" w:styleId="a7">
    <w:name w:val="表格字体"/>
    <w:basedOn w:val="a"/>
    <w:next w:val="a8"/>
    <w:link w:val="Char"/>
    <w:rsid w:val="0089534F"/>
    <w:rPr>
      <w:rFonts w:ascii="Times New Roman" w:eastAsia="宋体" w:hAnsi="Times New Roman"/>
      <w:sz w:val="21"/>
      <w:lang w:val="x-none" w:eastAsia="x-none"/>
    </w:rPr>
  </w:style>
  <w:style w:type="character" w:customStyle="1" w:styleId="Char">
    <w:name w:val="表格字体 Char"/>
    <w:link w:val="a7"/>
    <w:rsid w:val="0089534F"/>
    <w:rPr>
      <w:rFonts w:ascii="Times New Roman" w:eastAsia="宋体" w:hAnsi="Times New Roman" w:cs="Times New Roman"/>
      <w:szCs w:val="24"/>
      <w:lang w:val="x-none" w:eastAsia="x-none"/>
    </w:rPr>
  </w:style>
  <w:style w:type="paragraph" w:customStyle="1" w:styleId="a9">
    <w:name w:val="表格头"/>
    <w:basedOn w:val="a7"/>
    <w:rsid w:val="0089534F"/>
    <w:pPr>
      <w:jc w:val="left"/>
    </w:pPr>
    <w:rPr>
      <w:b/>
      <w:color w:val="FFFFFF"/>
      <w:kern w:val="0"/>
      <w:sz w:val="18"/>
      <w:szCs w:val="18"/>
    </w:rPr>
  </w:style>
  <w:style w:type="paragraph" w:styleId="a8">
    <w:name w:val="Normal Indent"/>
    <w:basedOn w:val="a"/>
    <w:uiPriority w:val="99"/>
    <w:semiHidden/>
    <w:unhideWhenUsed/>
    <w:rsid w:val="0089534F"/>
    <w:pPr>
      <w:ind w:firstLineChars="200" w:firstLine="420"/>
    </w:pPr>
  </w:style>
  <w:style w:type="paragraph" w:styleId="22">
    <w:name w:val="toc 2"/>
    <w:basedOn w:val="a"/>
    <w:next w:val="a"/>
    <w:autoRedefine/>
    <w:uiPriority w:val="39"/>
    <w:qFormat/>
    <w:rsid w:val="0014498A"/>
    <w:pPr>
      <w:spacing w:before="120"/>
      <w:ind w:left="210"/>
      <w:jc w:val="left"/>
    </w:pPr>
    <w:rPr>
      <w:i/>
      <w:iCs/>
      <w:sz w:val="20"/>
      <w:szCs w:val="20"/>
    </w:rPr>
  </w:style>
  <w:style w:type="paragraph" w:styleId="12">
    <w:name w:val="toc 1"/>
    <w:aliases w:val="TRY"/>
    <w:basedOn w:val="a"/>
    <w:next w:val="a"/>
    <w:autoRedefine/>
    <w:uiPriority w:val="39"/>
    <w:qFormat/>
    <w:rsid w:val="0014498A"/>
    <w:pPr>
      <w:spacing w:after="120"/>
    </w:pPr>
    <w:rPr>
      <w:b/>
      <w:bCs/>
      <w:sz w:val="20"/>
      <w:szCs w:val="20"/>
    </w:rPr>
  </w:style>
  <w:style w:type="paragraph" w:styleId="31">
    <w:name w:val="toc 3"/>
    <w:basedOn w:val="a"/>
    <w:next w:val="a"/>
    <w:autoRedefine/>
    <w:uiPriority w:val="39"/>
    <w:qFormat/>
    <w:rsid w:val="0014498A"/>
    <w:pPr>
      <w:ind w:left="420"/>
      <w:jc w:val="left"/>
    </w:pPr>
    <w:rPr>
      <w:sz w:val="20"/>
      <w:szCs w:val="20"/>
    </w:rPr>
  </w:style>
  <w:style w:type="paragraph" w:styleId="41">
    <w:name w:val="toc 4"/>
    <w:basedOn w:val="a"/>
    <w:next w:val="a"/>
    <w:autoRedefine/>
    <w:uiPriority w:val="39"/>
    <w:rsid w:val="0014498A"/>
    <w:pPr>
      <w:ind w:left="630"/>
      <w:jc w:val="left"/>
    </w:pPr>
    <w:rPr>
      <w:sz w:val="20"/>
      <w:szCs w:val="20"/>
    </w:rPr>
  </w:style>
  <w:style w:type="paragraph" w:styleId="51">
    <w:name w:val="toc 5"/>
    <w:basedOn w:val="a"/>
    <w:next w:val="a"/>
    <w:autoRedefine/>
    <w:uiPriority w:val="39"/>
    <w:rsid w:val="0014498A"/>
    <w:pPr>
      <w:ind w:left="840"/>
      <w:jc w:val="left"/>
    </w:pPr>
    <w:rPr>
      <w:sz w:val="20"/>
      <w:szCs w:val="20"/>
    </w:rPr>
  </w:style>
  <w:style w:type="character" w:styleId="aa">
    <w:name w:val="Hyperlink"/>
    <w:uiPriority w:val="99"/>
    <w:rsid w:val="0014498A"/>
    <w:rPr>
      <w:rFonts w:ascii="Arial" w:eastAsia="宋体" w:hAnsi="Arial" w:cs="Arial"/>
      <w:color w:val="0000FF"/>
      <w:kern w:val="2"/>
      <w:sz w:val="21"/>
      <w:szCs w:val="24"/>
      <w:u w:val="single"/>
      <w:lang w:val="en-GB" w:eastAsia="zh-CN" w:bidi="ar-SA"/>
    </w:rPr>
  </w:style>
  <w:style w:type="paragraph" w:styleId="ab">
    <w:name w:val="Balloon Text"/>
    <w:basedOn w:val="a"/>
    <w:link w:val="ac"/>
    <w:uiPriority w:val="99"/>
    <w:semiHidden/>
    <w:unhideWhenUsed/>
    <w:rsid w:val="00EC5699"/>
    <w:rPr>
      <w:sz w:val="18"/>
      <w:szCs w:val="18"/>
    </w:rPr>
  </w:style>
  <w:style w:type="character" w:customStyle="1" w:styleId="ac">
    <w:name w:val="批注框文本 字符"/>
    <w:basedOn w:val="a0"/>
    <w:link w:val="ab"/>
    <w:uiPriority w:val="99"/>
    <w:semiHidden/>
    <w:rsid w:val="00EC5699"/>
    <w:rPr>
      <w:rFonts w:ascii="楷体" w:eastAsia="楷体" w:hAnsi="楷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4CF55E647CF5494B9B674003AA73D872" ma:contentTypeVersion="1" ma:contentTypeDescription="新建文档。" ma:contentTypeScope="" ma:versionID="b291f0b87d51189987bb2fe6a5cd6ab6">
  <xsd:schema xmlns:xsd="http://www.w3.org/2001/XMLSchema" xmlns:xs="http://www.w3.org/2001/XMLSchema" xmlns:p="http://schemas.microsoft.com/office/2006/metadata/properties" xmlns:ns2="a35adaa9-e725-4e94-b6e0-c1195d3c55e1" targetNamespace="http://schemas.microsoft.com/office/2006/metadata/properties" ma:root="true" ma:fieldsID="02a30dabb9c9ab504963a4af6af27348" ns2:_="">
    <xsd:import namespace="a35adaa9-e725-4e94-b6e0-c1195d3c55e1"/>
    <xsd:element name="properties">
      <xsd:complexType>
        <xsd:sequence>
          <xsd:element name="documentManagement">
            <xsd:complexType>
              <xsd:all>
                <xsd:element ref="ns2:_x5171__x4eab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adaa9-e725-4e94-b6e0-c1195d3c55e1" elementFormDefault="qualified">
    <xsd:import namespace="http://schemas.microsoft.com/office/2006/documentManagement/types"/>
    <xsd:import namespace="http://schemas.microsoft.com/office/infopath/2007/PartnerControls"/>
    <xsd:element name="_x5171__x4eab_" ma:index="8" nillable="true" ma:displayName="共享" ma:internalName="_x5171__x4eab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5171__x4eab_ xmlns="a35adaa9-e725-4e94-b6e0-c1195d3c55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A4CC6-ABD5-4EBB-BC49-B6ABCB5F1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adaa9-e725-4e94-b6e0-c1195d3c5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F6905-A9D9-48BB-A8C3-7004347BDFA1}">
  <ds:schemaRefs>
    <ds:schemaRef ds:uri="http://schemas.microsoft.com/office/2006/metadata/properties"/>
    <ds:schemaRef ds:uri="http://schemas.microsoft.com/office/infopath/2007/PartnerControls"/>
    <ds:schemaRef ds:uri="a35adaa9-e725-4e94-b6e0-c1195d3c55e1"/>
  </ds:schemaRefs>
</ds:datastoreItem>
</file>

<file path=customXml/itemProps3.xml><?xml version="1.0" encoding="utf-8"?>
<ds:datastoreItem xmlns:ds="http://schemas.openxmlformats.org/officeDocument/2006/customXml" ds:itemID="{FB720FB0-52A2-4E8D-8121-7A8ED84D1761}">
  <ds:schemaRefs>
    <ds:schemaRef ds:uri="http://schemas.microsoft.com/sharepoint/v3/contenttype/forms"/>
  </ds:schemaRefs>
</ds:datastoreItem>
</file>

<file path=customXml/itemProps4.xml><?xml version="1.0" encoding="utf-8"?>
<ds:datastoreItem xmlns:ds="http://schemas.openxmlformats.org/officeDocument/2006/customXml" ds:itemID="{D56CF9E8-1796-4EBC-8FDD-A9F3CECE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1190</Words>
  <Characters>3417</Characters>
  <Application>Microsoft Office Word</Application>
  <DocSecurity>0</DocSecurity>
  <Lines>569</Lines>
  <Paragraphs>575</Paragraphs>
  <ScaleCrop>false</ScaleCrop>
  <Company>Amarsoft</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数据表结构说明书-[PAZL客户模块]</dc:title>
  <dc:creator>杨松(租赁)(外包)</dc:creator>
  <cp:lastModifiedBy>尹先根(外包)</cp:lastModifiedBy>
  <cp:revision>53</cp:revision>
  <dcterms:created xsi:type="dcterms:W3CDTF">2016-10-31T01:50:00Z</dcterms:created>
  <dcterms:modified xsi:type="dcterms:W3CDTF">2017-03-15T11:48:00Z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0x0101004CF55E647CF5494B9B674003AA73D872</vt:lpwstr>
  </property>
</Properties>
</file>